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14:paraId="2DBB50AA" w14:textId="77777777" w:rsidTr="00A90CE7">
        <w:trPr>
          <w:trHeight w:val="1681"/>
        </w:trPr>
        <w:tc>
          <w:tcPr>
            <w:tcW w:w="2406" w:type="dxa"/>
          </w:tcPr>
          <w:p w14:paraId="3476F363" w14:textId="77777777" w:rsidR="006B583E" w:rsidRDefault="006B583E" w:rsidP="007374D6">
            <w:pPr>
              <w:jc w:val="center"/>
              <w:rPr>
                <w:rFonts w:ascii="Arial" w:hAnsi="Arial"/>
                <w:b/>
                <w:sz w:val="28"/>
                <w:szCs w:val="28"/>
              </w:rPr>
            </w:pPr>
            <w:r>
              <w:rPr>
                <w:rFonts w:ascii="Arial" w:hAnsi="Arial"/>
                <w:b/>
                <w:noProof/>
                <w:sz w:val="28"/>
                <w:szCs w:val="28"/>
                <w:lang w:eastAsia="en-GB"/>
              </w:rPr>
              <w:drawing>
                <wp:inline distT="0" distB="0" distL="0" distR="0" wp14:anchorId="5AF5EB1B" wp14:editId="2749543C">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10">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14:paraId="5263E858" w14:textId="77777777" w:rsidR="006B583E" w:rsidRDefault="006B583E" w:rsidP="007374D6">
            <w:pPr>
              <w:jc w:val="center"/>
              <w:rPr>
                <w:rFonts w:ascii="Arial" w:hAnsi="Arial"/>
                <w:b/>
                <w:sz w:val="28"/>
                <w:szCs w:val="28"/>
              </w:rPr>
            </w:pPr>
          </w:p>
          <w:p w14:paraId="5DD54777" w14:textId="77777777" w:rsidR="006B583E" w:rsidRDefault="006B583E" w:rsidP="007374D6">
            <w:pPr>
              <w:jc w:val="center"/>
              <w:rPr>
                <w:rFonts w:ascii="Arial" w:hAnsi="Arial"/>
                <w:b/>
                <w:sz w:val="28"/>
                <w:szCs w:val="28"/>
              </w:rPr>
            </w:pPr>
          </w:p>
          <w:p w14:paraId="5A2395B7" w14:textId="77777777" w:rsidR="00A90CE7" w:rsidRPr="00A90CE7" w:rsidRDefault="006B583E" w:rsidP="00A90CE7">
            <w:pPr>
              <w:pBdr>
                <w:bottom w:val="single" w:sz="12" w:space="1" w:color="auto"/>
              </w:pBdr>
              <w:jc w:val="center"/>
              <w:rPr>
                <w:rFonts w:ascii="Arial" w:hAnsi="Arial"/>
                <w:b/>
                <w:sz w:val="28"/>
                <w:szCs w:val="28"/>
              </w:rPr>
            </w:pPr>
            <w:r w:rsidRPr="006B7DE6">
              <w:rPr>
                <w:rFonts w:ascii="Arial" w:hAnsi="Arial"/>
                <w:b/>
                <w:sz w:val="28"/>
                <w:szCs w:val="28"/>
              </w:rPr>
              <w:t>FACULTY</w:t>
            </w:r>
            <w:r w:rsidR="00325E19">
              <w:rPr>
                <w:rFonts w:ascii="Arial" w:hAnsi="Arial"/>
                <w:b/>
                <w:sz w:val="28"/>
                <w:szCs w:val="28"/>
              </w:rPr>
              <w:t xml:space="preserve"> OF COMPUTING, </w:t>
            </w:r>
            <w:r w:rsidR="00325E19" w:rsidRPr="00325E19">
              <w:rPr>
                <w:rFonts w:ascii="Arial" w:hAnsi="Arial"/>
                <w:b/>
                <w:sz w:val="28"/>
                <w:szCs w:val="28"/>
              </w:rPr>
              <w:t>ENGINEERING and SCIENCE</w:t>
            </w:r>
          </w:p>
        </w:tc>
        <w:tc>
          <w:tcPr>
            <w:tcW w:w="3171" w:type="dxa"/>
          </w:tcPr>
          <w:p w14:paraId="2233867E" w14:textId="77777777" w:rsidR="006B583E" w:rsidRDefault="006B583E" w:rsidP="007374D6">
            <w:pPr>
              <w:rPr>
                <w:rFonts w:ascii="Arial" w:hAnsi="Arial"/>
              </w:rPr>
            </w:pPr>
            <w:r>
              <w:rPr>
                <w:rFonts w:ascii="Arial" w:hAnsi="Arial"/>
              </w:rPr>
              <w:t xml:space="preserve">Final mark </w:t>
            </w:r>
            <w:proofErr w:type="gramStart"/>
            <w:r>
              <w:rPr>
                <w:rFonts w:ascii="Arial" w:hAnsi="Arial"/>
              </w:rPr>
              <w:t>awarded:_</w:t>
            </w:r>
            <w:proofErr w:type="gramEnd"/>
            <w:r>
              <w:rPr>
                <w:rFonts w:ascii="Arial" w:hAnsi="Arial"/>
              </w:rPr>
              <w:t>____</w:t>
            </w:r>
          </w:p>
        </w:tc>
      </w:tr>
    </w:tbl>
    <w:p w14:paraId="061248C7" w14:textId="558736DD" w:rsidR="006B7DE6" w:rsidRPr="006B7DE6" w:rsidRDefault="006B7DE6" w:rsidP="006B583E">
      <w:pPr>
        <w:jc w:val="center"/>
        <w:rPr>
          <w:rFonts w:ascii="Arial" w:hAnsi="Arial"/>
          <w:b/>
        </w:rPr>
      </w:pPr>
      <w:r>
        <w:rPr>
          <w:rFonts w:ascii="Arial" w:hAnsi="Arial"/>
          <w:b/>
        </w:rPr>
        <w:t>Assessment Cover Sheet and Feedback Form 201</w:t>
      </w:r>
      <w:r w:rsidR="00DD7051">
        <w:rPr>
          <w:rFonts w:ascii="Arial" w:hAnsi="Arial"/>
          <w:b/>
        </w:rPr>
        <w:t>8</w:t>
      </w:r>
      <w:r>
        <w:rPr>
          <w:rFonts w:ascii="Arial" w:hAnsi="Arial"/>
          <w:b/>
        </w:rPr>
        <w:t>/1</w:t>
      </w:r>
      <w:r w:rsidR="00DD7051">
        <w:rPr>
          <w:rFonts w:ascii="Arial" w:hAnsi="Arial"/>
          <w:b/>
        </w:rPr>
        <w:t>9</w:t>
      </w:r>
    </w:p>
    <w:p w14:paraId="067EA48E" w14:textId="77777777" w:rsidR="00913E40" w:rsidRPr="000D3587" w:rsidRDefault="00913E40" w:rsidP="006B7DE6">
      <w:pPr>
        <w:rPr>
          <w:rFonts w:ascii="Arial" w:hAnsi="Arial"/>
        </w:rPr>
      </w:pPr>
    </w:p>
    <w:tbl>
      <w:tblPr>
        <w:tblStyle w:val="TableGrid"/>
        <w:tblW w:w="9606" w:type="dxa"/>
        <w:tblLook w:val="04A0" w:firstRow="1" w:lastRow="0" w:firstColumn="1" w:lastColumn="0" w:noHBand="0" w:noVBand="1"/>
      </w:tblPr>
      <w:tblGrid>
        <w:gridCol w:w="2055"/>
        <w:gridCol w:w="747"/>
        <w:gridCol w:w="2835"/>
        <w:gridCol w:w="3969"/>
      </w:tblGrid>
      <w:tr w:rsidR="00F0703D" w:rsidRPr="000D3587" w14:paraId="5C38743A" w14:textId="77777777" w:rsidTr="006B583E">
        <w:trPr>
          <w:trHeight w:val="565"/>
        </w:trPr>
        <w:tc>
          <w:tcPr>
            <w:tcW w:w="2055" w:type="dxa"/>
          </w:tcPr>
          <w:p w14:paraId="437BA025" w14:textId="77777777" w:rsidR="00473148" w:rsidRDefault="00BF1E7A" w:rsidP="00F0703D">
            <w:pPr>
              <w:jc w:val="center"/>
              <w:rPr>
                <w:rFonts w:ascii="Arial" w:hAnsi="Arial"/>
              </w:rPr>
            </w:pPr>
            <w:r w:rsidRPr="000D3587">
              <w:rPr>
                <w:rFonts w:ascii="Arial" w:hAnsi="Arial"/>
              </w:rPr>
              <w:t>Module Code:</w:t>
            </w:r>
          </w:p>
          <w:p w14:paraId="78BB8CFF" w14:textId="77777777" w:rsidR="00BF1E7A" w:rsidRPr="000D3587" w:rsidRDefault="00AB642E" w:rsidP="00F0703D">
            <w:pPr>
              <w:jc w:val="center"/>
              <w:rPr>
                <w:rFonts w:ascii="Arial" w:hAnsi="Arial"/>
              </w:rPr>
            </w:pPr>
            <w:r>
              <w:rPr>
                <w:rFonts w:ascii="Arial" w:hAnsi="Arial"/>
              </w:rPr>
              <w:t>CS2S565</w:t>
            </w:r>
          </w:p>
        </w:tc>
        <w:tc>
          <w:tcPr>
            <w:tcW w:w="3582" w:type="dxa"/>
            <w:gridSpan w:val="2"/>
          </w:tcPr>
          <w:p w14:paraId="4E1CFF82" w14:textId="77777777" w:rsidR="00BF1E7A" w:rsidRDefault="00BF1E7A" w:rsidP="009615AC">
            <w:pPr>
              <w:jc w:val="center"/>
              <w:rPr>
                <w:rFonts w:ascii="Arial" w:hAnsi="Arial"/>
              </w:rPr>
            </w:pPr>
            <w:r w:rsidRPr="000D3587">
              <w:rPr>
                <w:rFonts w:ascii="Arial" w:hAnsi="Arial"/>
              </w:rPr>
              <w:t>Module Title:</w:t>
            </w:r>
          </w:p>
          <w:p w14:paraId="4982F538" w14:textId="77777777" w:rsidR="00473148" w:rsidRPr="000D3587" w:rsidRDefault="00737449" w:rsidP="00B3748C">
            <w:pPr>
              <w:jc w:val="center"/>
              <w:rPr>
                <w:rFonts w:ascii="Arial" w:hAnsi="Arial"/>
              </w:rPr>
            </w:pPr>
            <w:r>
              <w:rPr>
                <w:rFonts w:ascii="Arial" w:hAnsi="Arial"/>
              </w:rPr>
              <w:t>Computer Graphics</w:t>
            </w:r>
          </w:p>
        </w:tc>
        <w:tc>
          <w:tcPr>
            <w:tcW w:w="3969" w:type="dxa"/>
          </w:tcPr>
          <w:p w14:paraId="40063AC3" w14:textId="77777777" w:rsidR="00BF1E7A" w:rsidRDefault="00BF1E7A" w:rsidP="009615AC">
            <w:pPr>
              <w:jc w:val="center"/>
              <w:rPr>
                <w:rFonts w:ascii="Arial" w:hAnsi="Arial"/>
              </w:rPr>
            </w:pPr>
            <w:r>
              <w:rPr>
                <w:rFonts w:ascii="Arial" w:hAnsi="Arial"/>
              </w:rPr>
              <w:t>Module Le</w:t>
            </w:r>
            <w:r w:rsidR="00990DB4">
              <w:rPr>
                <w:rFonts w:ascii="Arial" w:hAnsi="Arial"/>
              </w:rPr>
              <w:t>cturer</w:t>
            </w:r>
            <w:r w:rsidRPr="000D3587">
              <w:rPr>
                <w:rFonts w:ascii="Arial" w:hAnsi="Arial"/>
              </w:rPr>
              <w:t>:</w:t>
            </w:r>
          </w:p>
          <w:p w14:paraId="4A092760" w14:textId="77777777" w:rsidR="00BF1E7A" w:rsidRPr="000D3587" w:rsidRDefault="00AB642E" w:rsidP="00473148">
            <w:pPr>
              <w:jc w:val="center"/>
              <w:rPr>
                <w:rFonts w:ascii="Arial" w:hAnsi="Arial"/>
              </w:rPr>
            </w:pPr>
            <w:r>
              <w:rPr>
                <w:rFonts w:ascii="Arial" w:hAnsi="Arial"/>
              </w:rPr>
              <w:t>Nathan Thomas</w:t>
            </w:r>
          </w:p>
        </w:tc>
      </w:tr>
      <w:tr w:rsidR="00ED563B" w:rsidRPr="000D3587" w14:paraId="59D602F2" w14:textId="77777777" w:rsidTr="006B583E">
        <w:trPr>
          <w:trHeight w:val="559"/>
        </w:trPr>
        <w:tc>
          <w:tcPr>
            <w:tcW w:w="5637" w:type="dxa"/>
            <w:gridSpan w:val="3"/>
          </w:tcPr>
          <w:p w14:paraId="7CCFB38D" w14:textId="77777777" w:rsidR="00F0703D" w:rsidRDefault="00F0703D" w:rsidP="00F0703D">
            <w:pPr>
              <w:rPr>
                <w:rFonts w:ascii="Arial" w:hAnsi="Arial"/>
              </w:rPr>
            </w:pPr>
            <w:r w:rsidRPr="000D3587">
              <w:rPr>
                <w:rFonts w:ascii="Arial" w:hAnsi="Arial"/>
              </w:rPr>
              <w:t xml:space="preserve">Assessment </w:t>
            </w:r>
            <w:r>
              <w:rPr>
                <w:rFonts w:ascii="Arial" w:hAnsi="Arial"/>
              </w:rPr>
              <w:t>Title and Tasks:</w:t>
            </w:r>
          </w:p>
          <w:p w14:paraId="47282A4C" w14:textId="77777777" w:rsidR="00473148" w:rsidRPr="000D3587" w:rsidRDefault="00737449" w:rsidP="003E3048">
            <w:pPr>
              <w:rPr>
                <w:rFonts w:ascii="Arial" w:hAnsi="Arial"/>
              </w:rPr>
            </w:pPr>
            <w:r>
              <w:rPr>
                <w:rFonts w:ascii="Arial" w:hAnsi="Arial"/>
              </w:rPr>
              <w:t>2D Scene Rendering in OpenGL</w:t>
            </w:r>
          </w:p>
        </w:tc>
        <w:tc>
          <w:tcPr>
            <w:tcW w:w="3969" w:type="dxa"/>
          </w:tcPr>
          <w:p w14:paraId="6AEB8C09" w14:textId="77777777" w:rsidR="00473148" w:rsidRDefault="00F0703D" w:rsidP="00F0703D">
            <w:pPr>
              <w:rPr>
                <w:rFonts w:ascii="Arial" w:hAnsi="Arial"/>
              </w:rPr>
            </w:pPr>
            <w:r>
              <w:rPr>
                <w:rFonts w:ascii="Arial" w:hAnsi="Arial"/>
              </w:rPr>
              <w:t>Assessment No.</w:t>
            </w:r>
          </w:p>
          <w:p w14:paraId="69681AB8" w14:textId="77777777" w:rsidR="00F0703D" w:rsidRPr="000D3587" w:rsidRDefault="00F0703D" w:rsidP="00F0703D">
            <w:pPr>
              <w:rPr>
                <w:rFonts w:ascii="Arial" w:hAnsi="Arial"/>
              </w:rPr>
            </w:pPr>
            <w:r w:rsidRPr="00ED563B">
              <w:rPr>
                <w:rFonts w:ascii="Arial" w:hAnsi="Arial"/>
                <w:sz w:val="22"/>
                <w:szCs w:val="22"/>
              </w:rPr>
              <w:t>1 of 2</w:t>
            </w:r>
          </w:p>
        </w:tc>
      </w:tr>
      <w:tr w:rsidR="00ED563B" w:rsidRPr="000D3587" w14:paraId="469E9808" w14:textId="77777777" w:rsidTr="006B583E">
        <w:trPr>
          <w:trHeight w:val="568"/>
        </w:trPr>
        <w:tc>
          <w:tcPr>
            <w:tcW w:w="5637" w:type="dxa"/>
            <w:gridSpan w:val="3"/>
          </w:tcPr>
          <w:p w14:paraId="023BF2A8" w14:textId="77777777" w:rsidR="00F0703D" w:rsidRDefault="00F0703D" w:rsidP="00F0703D">
            <w:pPr>
              <w:rPr>
                <w:rFonts w:ascii="Arial" w:hAnsi="Arial"/>
              </w:rPr>
            </w:pPr>
            <w:r>
              <w:rPr>
                <w:rFonts w:ascii="Arial" w:hAnsi="Arial"/>
              </w:rPr>
              <w:t>No. of pages submitted in total including this page:</w:t>
            </w:r>
          </w:p>
          <w:p w14:paraId="50D8CA5B" w14:textId="77777777" w:rsidR="00473148" w:rsidRPr="000D3587" w:rsidRDefault="00473148" w:rsidP="00F0703D">
            <w:pPr>
              <w:rPr>
                <w:rFonts w:ascii="Arial" w:hAnsi="Arial"/>
              </w:rPr>
            </w:pPr>
          </w:p>
        </w:tc>
        <w:tc>
          <w:tcPr>
            <w:tcW w:w="3969" w:type="dxa"/>
          </w:tcPr>
          <w:p w14:paraId="27D7EF29" w14:textId="77777777" w:rsidR="008D7765" w:rsidRDefault="00F0703D" w:rsidP="00F0703D">
            <w:pPr>
              <w:rPr>
                <w:rFonts w:ascii="Arial" w:hAnsi="Arial"/>
              </w:rPr>
            </w:pPr>
            <w:r>
              <w:rPr>
                <w:rFonts w:ascii="Arial" w:hAnsi="Arial"/>
              </w:rPr>
              <w:t>Word Count</w:t>
            </w:r>
            <w:r w:rsidR="008D7765">
              <w:rPr>
                <w:rFonts w:ascii="Arial" w:hAnsi="Arial"/>
              </w:rPr>
              <w:t xml:space="preserve"> </w:t>
            </w:r>
            <w:r w:rsidR="00913E40">
              <w:rPr>
                <w:rFonts w:ascii="Arial" w:hAnsi="Arial"/>
              </w:rPr>
              <w:t>of submission</w:t>
            </w:r>
            <w:r w:rsidR="00F344BC">
              <w:rPr>
                <w:rFonts w:ascii="Arial" w:hAnsi="Arial"/>
              </w:rPr>
              <w:t>:</w:t>
            </w:r>
            <w:r w:rsidR="005E326B">
              <w:rPr>
                <w:rFonts w:ascii="Arial" w:hAnsi="Arial"/>
              </w:rPr>
              <w:t xml:space="preserve"> N/A</w:t>
            </w:r>
          </w:p>
          <w:p w14:paraId="21FECA2B" w14:textId="77777777" w:rsidR="00F0703D" w:rsidRDefault="00F0703D" w:rsidP="009D5915">
            <w:pPr>
              <w:rPr>
                <w:rFonts w:ascii="Arial" w:hAnsi="Arial"/>
              </w:rPr>
            </w:pPr>
          </w:p>
        </w:tc>
      </w:tr>
      <w:tr w:rsidR="00ED563B" w:rsidRPr="000D3587" w14:paraId="56D7AC60" w14:textId="77777777" w:rsidTr="006B583E">
        <w:trPr>
          <w:trHeight w:val="561"/>
        </w:trPr>
        <w:tc>
          <w:tcPr>
            <w:tcW w:w="2802" w:type="dxa"/>
            <w:gridSpan w:val="2"/>
          </w:tcPr>
          <w:p w14:paraId="4D3B3E87" w14:textId="77777777" w:rsidR="00F0703D" w:rsidRDefault="00F0703D" w:rsidP="00BF1E7A">
            <w:pPr>
              <w:jc w:val="center"/>
              <w:rPr>
                <w:rFonts w:ascii="Arial" w:hAnsi="Arial"/>
              </w:rPr>
            </w:pPr>
            <w:r>
              <w:rPr>
                <w:rFonts w:ascii="Arial" w:hAnsi="Arial"/>
              </w:rPr>
              <w:t>Date Set:</w:t>
            </w:r>
          </w:p>
          <w:p w14:paraId="74DA8FCA" w14:textId="03B0BDA2" w:rsidR="00473148" w:rsidRDefault="00BD6EDA" w:rsidP="00D81F70">
            <w:pPr>
              <w:jc w:val="center"/>
              <w:rPr>
                <w:rFonts w:ascii="Arial" w:hAnsi="Arial"/>
              </w:rPr>
            </w:pPr>
            <w:r>
              <w:rPr>
                <w:rFonts w:ascii="Arial" w:hAnsi="Arial"/>
              </w:rPr>
              <w:t xml:space="preserve">Monday </w:t>
            </w:r>
            <w:r w:rsidR="00165D74">
              <w:rPr>
                <w:rFonts w:ascii="Arial" w:hAnsi="Arial"/>
              </w:rPr>
              <w:t>15</w:t>
            </w:r>
            <w:r w:rsidR="00165D74" w:rsidRPr="00165D74">
              <w:rPr>
                <w:rFonts w:ascii="Arial" w:hAnsi="Arial"/>
                <w:vertAlign w:val="superscript"/>
              </w:rPr>
              <w:t>th</w:t>
            </w:r>
            <w:r w:rsidR="00165D74">
              <w:rPr>
                <w:rFonts w:ascii="Arial" w:hAnsi="Arial"/>
              </w:rPr>
              <w:t xml:space="preserve"> </w:t>
            </w:r>
            <w:r>
              <w:rPr>
                <w:rFonts w:ascii="Arial" w:hAnsi="Arial"/>
              </w:rPr>
              <w:t>Oct 2018</w:t>
            </w:r>
          </w:p>
        </w:tc>
        <w:tc>
          <w:tcPr>
            <w:tcW w:w="2835" w:type="dxa"/>
          </w:tcPr>
          <w:p w14:paraId="7FCB34E9" w14:textId="77777777" w:rsidR="00473148" w:rsidRDefault="00F0703D" w:rsidP="00BF1E7A">
            <w:pPr>
              <w:jc w:val="center"/>
              <w:rPr>
                <w:rFonts w:ascii="Arial" w:hAnsi="Arial"/>
              </w:rPr>
            </w:pPr>
            <w:r>
              <w:rPr>
                <w:rFonts w:ascii="Arial" w:hAnsi="Arial"/>
              </w:rPr>
              <w:t>Submission Date:</w:t>
            </w:r>
          </w:p>
          <w:p w14:paraId="31B9CAA7" w14:textId="7468F0BA" w:rsidR="00F0703D" w:rsidRDefault="0088683D" w:rsidP="00B4699D">
            <w:pPr>
              <w:jc w:val="center"/>
              <w:rPr>
                <w:rFonts w:ascii="Arial" w:hAnsi="Arial"/>
              </w:rPr>
            </w:pPr>
            <w:r>
              <w:rPr>
                <w:rFonts w:ascii="Arial" w:hAnsi="Arial"/>
              </w:rPr>
              <w:t xml:space="preserve">Friday </w:t>
            </w:r>
            <w:r w:rsidR="00165D74">
              <w:rPr>
                <w:rFonts w:ascii="Arial" w:hAnsi="Arial"/>
              </w:rPr>
              <w:t>7</w:t>
            </w:r>
            <w:r w:rsidRPr="0088683D">
              <w:rPr>
                <w:rFonts w:ascii="Arial" w:hAnsi="Arial"/>
                <w:vertAlign w:val="superscript"/>
              </w:rPr>
              <w:t>th</w:t>
            </w:r>
            <w:r>
              <w:rPr>
                <w:rFonts w:ascii="Arial" w:hAnsi="Arial"/>
              </w:rPr>
              <w:t xml:space="preserve"> Dec 2018</w:t>
            </w:r>
            <w:r w:rsidR="00DF46F7">
              <w:rPr>
                <w:rFonts w:ascii="Arial" w:hAnsi="Arial"/>
              </w:rPr>
              <w:t xml:space="preserve"> by 23:59 on BB.</w:t>
            </w:r>
            <w:r w:rsidR="00F0703D">
              <w:rPr>
                <w:rFonts w:ascii="Arial" w:hAnsi="Arial"/>
              </w:rPr>
              <w:t xml:space="preserve"> </w:t>
            </w:r>
          </w:p>
        </w:tc>
        <w:tc>
          <w:tcPr>
            <w:tcW w:w="3969" w:type="dxa"/>
          </w:tcPr>
          <w:p w14:paraId="3FA033D2" w14:textId="77777777" w:rsidR="00F0703D" w:rsidRDefault="00F0703D" w:rsidP="009615AC">
            <w:pPr>
              <w:jc w:val="center"/>
              <w:rPr>
                <w:rFonts w:ascii="Arial" w:hAnsi="Arial"/>
              </w:rPr>
            </w:pPr>
            <w:r>
              <w:rPr>
                <w:rFonts w:ascii="Arial" w:hAnsi="Arial"/>
              </w:rPr>
              <w:t>Return Date:</w:t>
            </w:r>
          </w:p>
          <w:p w14:paraId="7FF0E03E" w14:textId="298F5B17" w:rsidR="00E15452" w:rsidRDefault="00B5662C" w:rsidP="00115890">
            <w:pPr>
              <w:jc w:val="center"/>
              <w:rPr>
                <w:rFonts w:ascii="Arial" w:hAnsi="Arial"/>
              </w:rPr>
            </w:pPr>
            <w:r>
              <w:rPr>
                <w:rFonts w:ascii="Arial" w:hAnsi="Arial"/>
              </w:rPr>
              <w:t>20</w:t>
            </w:r>
            <w:r w:rsidR="004D1885">
              <w:rPr>
                <w:rFonts w:ascii="Arial" w:hAnsi="Arial"/>
              </w:rPr>
              <w:t xml:space="preserve"> working days</w:t>
            </w:r>
            <w:r w:rsidR="00C61D8C">
              <w:rPr>
                <w:rFonts w:ascii="Arial" w:hAnsi="Arial"/>
              </w:rPr>
              <w:t xml:space="preserve"> after submission</w:t>
            </w:r>
          </w:p>
        </w:tc>
      </w:tr>
    </w:tbl>
    <w:p w14:paraId="2AFCB079" w14:textId="77777777" w:rsidR="00BF1E7A" w:rsidRDefault="00BF1E7A" w:rsidP="00BF1E7A">
      <w:pPr>
        <w:jc w:val="center"/>
        <w:rPr>
          <w:rFonts w:ascii="Arial" w:hAnsi="Arial"/>
        </w:rPr>
      </w:pPr>
    </w:p>
    <w:tbl>
      <w:tblPr>
        <w:tblStyle w:val="TableGrid"/>
        <w:tblW w:w="9606" w:type="dxa"/>
        <w:tblLook w:val="04A0" w:firstRow="1" w:lastRow="0" w:firstColumn="1" w:lastColumn="0" w:noHBand="0" w:noVBand="1"/>
      </w:tblPr>
      <w:tblGrid>
        <w:gridCol w:w="4503"/>
        <w:gridCol w:w="5103"/>
      </w:tblGrid>
      <w:tr w:rsidR="00BF1E7A" w:rsidRPr="000D3587" w14:paraId="2BE82F96" w14:textId="77777777" w:rsidTr="006B583E">
        <w:tc>
          <w:tcPr>
            <w:tcW w:w="9606" w:type="dxa"/>
            <w:gridSpan w:val="2"/>
          </w:tcPr>
          <w:p w14:paraId="3B0AE461" w14:textId="77777777" w:rsidR="00BF1E7A" w:rsidRPr="000D3587" w:rsidRDefault="009615AC" w:rsidP="009615AC">
            <w:pPr>
              <w:jc w:val="center"/>
              <w:rPr>
                <w:rFonts w:ascii="Arial" w:hAnsi="Arial"/>
                <w:b/>
                <w:i/>
              </w:rPr>
            </w:pPr>
            <w:r>
              <w:rPr>
                <w:rFonts w:ascii="Arial" w:hAnsi="Arial"/>
                <w:b/>
                <w:i/>
              </w:rPr>
              <w:t xml:space="preserve">Part A: </w:t>
            </w:r>
            <w:r w:rsidR="00BF1E7A" w:rsidRPr="000D3587">
              <w:rPr>
                <w:rFonts w:ascii="Arial" w:hAnsi="Arial"/>
                <w:b/>
                <w:i/>
              </w:rPr>
              <w:t xml:space="preserve">Record of </w:t>
            </w:r>
            <w:r w:rsidR="00D36AA9">
              <w:rPr>
                <w:rFonts w:ascii="Arial" w:hAnsi="Arial"/>
                <w:b/>
                <w:i/>
              </w:rPr>
              <w:t>S</w:t>
            </w:r>
            <w:r w:rsidR="00BF1E7A" w:rsidRPr="000D3587">
              <w:rPr>
                <w:rFonts w:ascii="Arial" w:hAnsi="Arial"/>
                <w:b/>
                <w:i/>
              </w:rPr>
              <w:t>ubmission (</w:t>
            </w:r>
            <w:r w:rsidR="00D36AA9">
              <w:rPr>
                <w:rFonts w:ascii="Arial" w:hAnsi="Arial"/>
                <w:b/>
                <w:i/>
              </w:rPr>
              <w:t xml:space="preserve">to be </w:t>
            </w:r>
            <w:r w:rsidR="00BF1E7A" w:rsidRPr="000D3587">
              <w:rPr>
                <w:rFonts w:ascii="Arial" w:hAnsi="Arial"/>
                <w:b/>
                <w:i/>
              </w:rPr>
              <w:t>completed by Student)</w:t>
            </w:r>
          </w:p>
        </w:tc>
      </w:tr>
      <w:tr w:rsidR="009615AC" w:rsidRPr="000D3587" w14:paraId="476F7FE0" w14:textId="77777777" w:rsidTr="006B583E">
        <w:tc>
          <w:tcPr>
            <w:tcW w:w="9606" w:type="dxa"/>
            <w:gridSpan w:val="2"/>
          </w:tcPr>
          <w:p w14:paraId="057658E0" w14:textId="77777777" w:rsidR="009615AC" w:rsidRPr="009615AC" w:rsidRDefault="009615AC" w:rsidP="009615AC">
            <w:pPr>
              <w:rPr>
                <w:rFonts w:ascii="Arial" w:hAnsi="Arial"/>
                <w:b/>
                <w:sz w:val="16"/>
                <w:szCs w:val="16"/>
                <w:u w:val="single"/>
              </w:rPr>
            </w:pPr>
          </w:p>
          <w:p w14:paraId="283C3283" w14:textId="77777777" w:rsidR="009615AC" w:rsidRPr="009615AC" w:rsidRDefault="009615AC" w:rsidP="009615AC">
            <w:pPr>
              <w:rPr>
                <w:rFonts w:ascii="Arial" w:hAnsi="Arial"/>
                <w:b/>
                <w:u w:val="single"/>
              </w:rPr>
            </w:pPr>
            <w:r w:rsidRPr="009615AC">
              <w:rPr>
                <w:rFonts w:ascii="Arial" w:hAnsi="Arial"/>
                <w:b/>
                <w:u w:val="single"/>
              </w:rPr>
              <w:t>Extenuating Circumstances</w:t>
            </w:r>
          </w:p>
          <w:p w14:paraId="286A9AB7" w14:textId="77777777" w:rsidR="009615AC" w:rsidRDefault="009615AC" w:rsidP="009615A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sidR="00913E40">
              <w:rPr>
                <w:rFonts w:ascii="Arial" w:hAnsi="Arial"/>
              </w:rPr>
              <w:t xml:space="preserve">Centre on your campus </w:t>
            </w:r>
            <w:r w:rsidRPr="009615AC">
              <w:rPr>
                <w:rFonts w:ascii="Arial" w:hAnsi="Arial"/>
              </w:rPr>
              <w:t>prior to your submission deadline.</w:t>
            </w:r>
          </w:p>
          <w:p w14:paraId="1CBE3121" w14:textId="77777777" w:rsidR="009615AC" w:rsidRPr="009615AC" w:rsidRDefault="009615AC" w:rsidP="009615AC">
            <w:pPr>
              <w:rPr>
                <w:rFonts w:ascii="Arial" w:hAnsi="Arial"/>
                <w:sz w:val="16"/>
                <w:szCs w:val="16"/>
              </w:rPr>
            </w:pPr>
          </w:p>
        </w:tc>
      </w:tr>
      <w:tr w:rsidR="00BF1E7A" w:rsidRPr="000D3587" w14:paraId="7AFB196C" w14:textId="77777777" w:rsidTr="006B583E">
        <w:tc>
          <w:tcPr>
            <w:tcW w:w="9606" w:type="dxa"/>
            <w:gridSpan w:val="2"/>
          </w:tcPr>
          <w:p w14:paraId="1B8999C1" w14:textId="77777777" w:rsidR="00BF1E7A" w:rsidRPr="009615AC" w:rsidRDefault="00BF1E7A" w:rsidP="009615AC">
            <w:pPr>
              <w:rPr>
                <w:rFonts w:ascii="Arial" w:hAnsi="Arial"/>
                <w:b/>
                <w:sz w:val="16"/>
                <w:szCs w:val="16"/>
                <w:u w:val="single"/>
              </w:rPr>
            </w:pPr>
          </w:p>
          <w:p w14:paraId="08DC51BD" w14:textId="77777777" w:rsidR="00BF1E7A" w:rsidRPr="000D3587" w:rsidRDefault="00BF1E7A" w:rsidP="009615AC">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14:paraId="07388439" w14:textId="77777777" w:rsidR="00BF1E7A" w:rsidRPr="000D3587" w:rsidRDefault="00BF1E7A" w:rsidP="009615A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14:paraId="1E3539E7" w14:textId="77777777" w:rsidR="00BF1E7A" w:rsidRPr="009615AC" w:rsidRDefault="00BF1E7A" w:rsidP="009615AC">
            <w:pPr>
              <w:rPr>
                <w:rFonts w:ascii="Arial" w:hAnsi="Arial"/>
                <w:sz w:val="16"/>
                <w:szCs w:val="16"/>
              </w:rPr>
            </w:pPr>
          </w:p>
        </w:tc>
      </w:tr>
      <w:tr w:rsidR="00BF1E7A" w:rsidRPr="000D3587" w14:paraId="638F6EBE" w14:textId="77777777" w:rsidTr="006B583E">
        <w:tc>
          <w:tcPr>
            <w:tcW w:w="9606" w:type="dxa"/>
            <w:gridSpan w:val="2"/>
          </w:tcPr>
          <w:p w14:paraId="0E0B4185" w14:textId="77777777" w:rsidR="00BF1E7A" w:rsidRPr="009615AC" w:rsidRDefault="00BF1E7A" w:rsidP="009615AC">
            <w:pPr>
              <w:rPr>
                <w:rFonts w:ascii="Arial" w:hAnsi="Arial"/>
                <w:b/>
                <w:sz w:val="16"/>
                <w:szCs w:val="16"/>
                <w:u w:val="single"/>
              </w:rPr>
            </w:pPr>
          </w:p>
          <w:p w14:paraId="60DD3367" w14:textId="77777777" w:rsidR="00BF1E7A" w:rsidRPr="000D3587" w:rsidRDefault="00BF1E7A" w:rsidP="009615AC">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14:paraId="2109D714" w14:textId="77777777" w:rsidR="00BF1E7A" w:rsidRPr="000D3587" w:rsidRDefault="00BF1E7A" w:rsidP="009615AC">
            <w:pPr>
              <w:rPr>
                <w:rFonts w:ascii="Arial" w:hAnsi="Arial"/>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p w14:paraId="118CD9E2" w14:textId="77777777" w:rsidR="00BF1E7A" w:rsidRPr="009615AC" w:rsidRDefault="00BF1E7A" w:rsidP="009615AC">
            <w:pPr>
              <w:rPr>
                <w:rFonts w:ascii="Arial" w:hAnsi="Arial"/>
                <w:sz w:val="16"/>
                <w:szCs w:val="16"/>
              </w:rPr>
            </w:pPr>
          </w:p>
        </w:tc>
      </w:tr>
      <w:tr w:rsidR="00BF1E7A" w:rsidRPr="000D3587" w14:paraId="789518D2" w14:textId="77777777" w:rsidTr="006B583E">
        <w:tc>
          <w:tcPr>
            <w:tcW w:w="9606" w:type="dxa"/>
            <w:gridSpan w:val="2"/>
          </w:tcPr>
          <w:p w14:paraId="10985F58" w14:textId="77777777" w:rsidR="00BF1E7A" w:rsidRPr="009615AC" w:rsidRDefault="00BF1E7A" w:rsidP="009615AC">
            <w:pPr>
              <w:rPr>
                <w:rFonts w:ascii="Arial" w:hAnsi="Arial"/>
                <w:b/>
                <w:sz w:val="16"/>
                <w:szCs w:val="16"/>
                <w:u w:val="single"/>
              </w:rPr>
            </w:pPr>
          </w:p>
          <w:p w14:paraId="408E7129" w14:textId="77777777" w:rsidR="00BF1E7A" w:rsidRPr="000D3587" w:rsidRDefault="00BF1E7A" w:rsidP="009615AC">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14:paraId="33980298" w14:textId="77777777" w:rsidR="00BF1E7A" w:rsidRDefault="00BF1E7A" w:rsidP="00270DDE">
            <w:pPr>
              <w:rPr>
                <w:rFonts w:ascii="Arial" w:hAnsi="Arial"/>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Pr>
                <w:rFonts w:ascii="Arial" w:hAnsi="Arial"/>
              </w:rPr>
              <w:t xml:space="preserve"> (Advice </w:t>
            </w:r>
            <w:r w:rsidR="00181892">
              <w:rPr>
                <w:rFonts w:ascii="Arial" w:hAnsi="Arial"/>
              </w:rPr>
              <w:t>Centre</w:t>
            </w:r>
            <w:r>
              <w:rPr>
                <w:rFonts w:ascii="Arial" w:hAnsi="Arial"/>
              </w:rPr>
              <w:t xml:space="preserve"> to be consulted)</w:t>
            </w:r>
            <w:r w:rsidRPr="000D3587">
              <w:rPr>
                <w:rFonts w:ascii="Arial" w:hAnsi="Arial"/>
              </w:rPr>
              <w:t>.</w:t>
            </w:r>
          </w:p>
          <w:p w14:paraId="69A84CBF" w14:textId="77777777" w:rsidR="00270DDE" w:rsidRPr="009615AC" w:rsidRDefault="00270DDE" w:rsidP="00270DDE">
            <w:pPr>
              <w:rPr>
                <w:rFonts w:ascii="Arial" w:hAnsi="Arial"/>
                <w:sz w:val="16"/>
                <w:szCs w:val="16"/>
              </w:rPr>
            </w:pPr>
            <w:r>
              <w:rPr>
                <w:rFonts w:ascii="Arial" w:hAnsi="Arial"/>
              </w:rPr>
              <w:t>Work should be submitted as detailed in your student handbook. You are responsible for checking the method of submission.</w:t>
            </w:r>
          </w:p>
        </w:tc>
      </w:tr>
      <w:tr w:rsidR="00BF1E7A" w:rsidRPr="000D3587" w14:paraId="3C285FB1" w14:textId="77777777" w:rsidTr="006B583E">
        <w:tc>
          <w:tcPr>
            <w:tcW w:w="4503" w:type="dxa"/>
          </w:tcPr>
          <w:p w14:paraId="0AE61D8A" w14:textId="77777777" w:rsidR="00BF1E7A" w:rsidRPr="009615AC" w:rsidRDefault="00BF1E7A" w:rsidP="009615AC">
            <w:pPr>
              <w:rPr>
                <w:rFonts w:ascii="Arial" w:hAnsi="Arial"/>
                <w:b/>
                <w:sz w:val="16"/>
                <w:szCs w:val="16"/>
              </w:rPr>
            </w:pPr>
          </w:p>
          <w:p w14:paraId="3907E451" w14:textId="77777777" w:rsidR="00BF1E7A" w:rsidRDefault="00BF1E7A" w:rsidP="009615AC">
            <w:pPr>
              <w:rPr>
                <w:rFonts w:ascii="Arial" w:hAnsi="Arial"/>
                <w:b/>
              </w:rPr>
            </w:pPr>
            <w:r w:rsidRPr="000D3587">
              <w:rPr>
                <w:rFonts w:ascii="Arial" w:hAnsi="Arial"/>
                <w:b/>
              </w:rPr>
              <w:t>You are required to acknowledge that you have read the above statement</w:t>
            </w:r>
            <w:r>
              <w:rPr>
                <w:rFonts w:ascii="Arial" w:hAnsi="Arial"/>
                <w:b/>
              </w:rPr>
              <w:t>s</w:t>
            </w:r>
            <w:r w:rsidRPr="000D3587">
              <w:rPr>
                <w:rFonts w:ascii="Arial" w:hAnsi="Arial"/>
                <w:b/>
              </w:rPr>
              <w:t xml:space="preserve"> by writing your student number (s) in the box:</w:t>
            </w:r>
          </w:p>
          <w:p w14:paraId="7ECEBF34" w14:textId="77777777" w:rsidR="00BF1E7A" w:rsidRPr="009615AC" w:rsidRDefault="00BF1E7A" w:rsidP="009615AC">
            <w:pPr>
              <w:rPr>
                <w:rFonts w:ascii="Arial" w:hAnsi="Arial"/>
                <w:b/>
                <w:sz w:val="16"/>
                <w:szCs w:val="16"/>
              </w:rPr>
            </w:pPr>
          </w:p>
        </w:tc>
        <w:tc>
          <w:tcPr>
            <w:tcW w:w="5103" w:type="dxa"/>
          </w:tcPr>
          <w:p w14:paraId="2502FA62" w14:textId="77777777" w:rsidR="00BF1E7A" w:rsidRDefault="00BF1E7A" w:rsidP="00001F71">
            <w:pPr>
              <w:jc w:val="center"/>
              <w:rPr>
                <w:rFonts w:ascii="Arial" w:hAnsi="Arial"/>
              </w:rPr>
            </w:pPr>
            <w:r w:rsidRPr="000D3587">
              <w:rPr>
                <w:rFonts w:ascii="Arial" w:hAnsi="Arial"/>
              </w:rPr>
              <w:t>Student Number:</w:t>
            </w:r>
          </w:p>
          <w:p w14:paraId="50C4A216" w14:textId="77777777" w:rsidR="00DB7A37" w:rsidRDefault="00DB7A37" w:rsidP="00001F71">
            <w:pPr>
              <w:jc w:val="center"/>
              <w:rPr>
                <w:rFonts w:ascii="Arial" w:hAnsi="Arial"/>
              </w:rPr>
            </w:pPr>
          </w:p>
          <w:p w14:paraId="5C8A2E8B" w14:textId="2B882C86" w:rsidR="00DB7A37" w:rsidRPr="000D3587" w:rsidRDefault="00DB7A37" w:rsidP="00001F71">
            <w:pPr>
              <w:jc w:val="center"/>
              <w:rPr>
                <w:rFonts w:ascii="Arial" w:hAnsi="Arial"/>
              </w:rPr>
            </w:pPr>
            <w:r>
              <w:rPr>
                <w:rFonts w:ascii="Arial" w:hAnsi="Arial"/>
              </w:rPr>
              <w:t>17065178</w:t>
            </w:r>
          </w:p>
        </w:tc>
      </w:tr>
    </w:tbl>
    <w:p w14:paraId="73EBD0EE" w14:textId="77777777" w:rsidR="00BF1E7A" w:rsidRDefault="00BF1E7A" w:rsidP="00F03778">
      <w:pPr>
        <w:jc w:val="center"/>
        <w:rPr>
          <w:rFonts w:ascii="Arial" w:hAnsi="Arial"/>
          <w:b/>
        </w:rPr>
      </w:pPr>
      <w:r w:rsidRPr="000D3587">
        <w:rPr>
          <w:rFonts w:ascii="Arial" w:hAnsi="Arial"/>
          <w:b/>
        </w:rPr>
        <w:lastRenderedPageBreak/>
        <w:t>IT IS YOUR RESPONSIBILITY TO KEEP A RECORD OF ALL WORK SUBMITTE</w:t>
      </w:r>
      <w:r>
        <w:rPr>
          <w:rFonts w:ascii="Arial" w:hAnsi="Arial"/>
          <w:b/>
        </w:rPr>
        <w:t>D</w:t>
      </w:r>
    </w:p>
    <w:p w14:paraId="38BB2D2D" w14:textId="77777777" w:rsidR="00325E19" w:rsidRDefault="00325E19" w:rsidP="00F03778">
      <w:pPr>
        <w:jc w:val="center"/>
        <w:rPr>
          <w:rFonts w:ascii="Arial" w:hAnsi="Arial"/>
        </w:rPr>
      </w:pPr>
    </w:p>
    <w:tbl>
      <w:tblPr>
        <w:tblStyle w:val="TableGrid"/>
        <w:tblW w:w="8897" w:type="dxa"/>
        <w:tblLook w:val="04A0" w:firstRow="1" w:lastRow="0" w:firstColumn="1" w:lastColumn="0" w:noHBand="0" w:noVBand="1"/>
      </w:tblPr>
      <w:tblGrid>
        <w:gridCol w:w="8897"/>
      </w:tblGrid>
      <w:tr w:rsidR="00990DB4" w:rsidRPr="000D3587" w14:paraId="26663677" w14:textId="77777777" w:rsidTr="009615AC">
        <w:tc>
          <w:tcPr>
            <w:tcW w:w="8897" w:type="dxa"/>
          </w:tcPr>
          <w:p w14:paraId="7FC0F4C8" w14:textId="77777777" w:rsidR="00990DB4" w:rsidRDefault="00990DB4" w:rsidP="00990DB4">
            <w:pPr>
              <w:jc w:val="center"/>
              <w:rPr>
                <w:rFonts w:ascii="Arial" w:hAnsi="Arial"/>
                <w:b/>
              </w:rPr>
            </w:pPr>
            <w:r>
              <w:rPr>
                <w:rFonts w:ascii="Arial" w:hAnsi="Arial"/>
                <w:b/>
              </w:rPr>
              <w:t>Part B: Marking and Assessment</w:t>
            </w:r>
          </w:p>
          <w:p w14:paraId="287B89E7" w14:textId="77777777" w:rsidR="00990DB4" w:rsidRPr="000D3587" w:rsidRDefault="00990DB4" w:rsidP="00990DB4">
            <w:pPr>
              <w:jc w:val="center"/>
              <w:rPr>
                <w:rFonts w:ascii="Arial" w:hAnsi="Arial"/>
                <w:b/>
              </w:rPr>
            </w:pPr>
            <w:r>
              <w:rPr>
                <w:rFonts w:ascii="Arial" w:hAnsi="Arial"/>
                <w:b/>
              </w:rPr>
              <w:t>(to be completed by Module Lecturer)</w:t>
            </w:r>
          </w:p>
        </w:tc>
      </w:tr>
      <w:tr w:rsidR="00BE1108" w:rsidRPr="000D3587" w14:paraId="5EEE49C7" w14:textId="77777777" w:rsidTr="00BE1108">
        <w:tc>
          <w:tcPr>
            <w:tcW w:w="8897" w:type="dxa"/>
          </w:tcPr>
          <w:p w14:paraId="3A443B03" w14:textId="77777777" w:rsidR="00BE1108" w:rsidRPr="00181892" w:rsidRDefault="00BE1108" w:rsidP="00181892">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will be marked out of </w:t>
            </w:r>
            <w:r w:rsidR="004C0964">
              <w:rPr>
                <w:rFonts w:ascii="Arial" w:eastAsia="Times New Roman" w:hAnsi="Arial" w:cs="Arial"/>
                <w:sz w:val="22"/>
                <w:szCs w:val="22"/>
                <w:shd w:val="clear" w:color="auto" w:fill="D9D9D9" w:themeFill="background1" w:themeFillShade="D9"/>
                <w:lang w:eastAsia="en-GB"/>
              </w:rPr>
              <w:t>100</w:t>
            </w:r>
            <w:r w:rsidRPr="00181892">
              <w:rPr>
                <w:rFonts w:ascii="Arial" w:eastAsia="Times New Roman" w:hAnsi="Arial" w:cs="Arial"/>
                <w:sz w:val="22"/>
                <w:szCs w:val="22"/>
                <w:lang w:eastAsia="en-GB"/>
              </w:rPr>
              <w:t>%</w:t>
            </w:r>
          </w:p>
          <w:p w14:paraId="6698BC60" w14:textId="77777777" w:rsidR="00BE1108" w:rsidRPr="00181892" w:rsidRDefault="00BE1108" w:rsidP="00181892">
            <w:pPr>
              <w:rPr>
                <w:rFonts w:ascii="Arial" w:eastAsia="Times New Roman" w:hAnsi="Arial" w:cs="Arial"/>
                <w:sz w:val="22"/>
                <w:szCs w:val="22"/>
                <w:lang w:eastAsia="en-GB"/>
              </w:rPr>
            </w:pPr>
          </w:p>
          <w:p w14:paraId="0C7FAA5C" w14:textId="77777777" w:rsidR="00BE1108" w:rsidRPr="00181892" w:rsidRDefault="00BE1108" w:rsidP="00181892">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contributes to </w:t>
            </w:r>
            <w:r w:rsidR="004C0964">
              <w:rPr>
                <w:rFonts w:ascii="Arial" w:eastAsia="Times New Roman" w:hAnsi="Arial" w:cs="Arial"/>
                <w:sz w:val="22"/>
                <w:szCs w:val="22"/>
                <w:shd w:val="clear" w:color="auto" w:fill="D9D9D9" w:themeFill="background1" w:themeFillShade="D9"/>
                <w:lang w:eastAsia="en-GB"/>
              </w:rPr>
              <w:t>40</w:t>
            </w:r>
            <w:r w:rsidRPr="00181892">
              <w:rPr>
                <w:rFonts w:ascii="Arial" w:eastAsia="Times New Roman" w:hAnsi="Arial" w:cs="Arial"/>
                <w:sz w:val="22"/>
                <w:szCs w:val="22"/>
                <w:lang w:eastAsia="en-GB"/>
              </w:rPr>
              <w:t>% of the total module marks.</w:t>
            </w:r>
          </w:p>
          <w:p w14:paraId="18B74C16" w14:textId="77777777" w:rsidR="00BE1108" w:rsidRPr="00181892" w:rsidRDefault="00BE1108" w:rsidP="00181892">
            <w:pPr>
              <w:rPr>
                <w:rFonts w:ascii="Arial" w:eastAsia="Times New Roman" w:hAnsi="Arial" w:cs="Arial"/>
                <w:sz w:val="22"/>
                <w:szCs w:val="22"/>
                <w:lang w:eastAsia="en-GB"/>
              </w:rPr>
            </w:pPr>
          </w:p>
          <w:p w14:paraId="4AEEB877" w14:textId="77777777" w:rsidR="00BE1108" w:rsidRPr="00181892" w:rsidRDefault="00BE1108" w:rsidP="00181892">
            <w:pPr>
              <w:rPr>
                <w:rFonts w:ascii="Arial" w:eastAsia="Times New Roman" w:hAnsi="Arial" w:cs="Arial"/>
                <w:sz w:val="22"/>
                <w:szCs w:val="22"/>
                <w:lang w:eastAsia="en-GB"/>
              </w:rPr>
            </w:pPr>
            <w:r w:rsidRPr="00181892">
              <w:rPr>
                <w:rFonts w:ascii="Arial" w:eastAsia="Times New Roman" w:hAnsi="Arial" w:cs="Arial"/>
                <w:sz w:val="22"/>
                <w:szCs w:val="22"/>
                <w:lang w:eastAsia="en-GB"/>
              </w:rPr>
              <w:t>This assignment is bonded</w:t>
            </w:r>
            <w:r w:rsidR="004C0964">
              <w:rPr>
                <w:rFonts w:ascii="Arial" w:eastAsia="Times New Roman" w:hAnsi="Arial" w:cs="Arial"/>
                <w:sz w:val="22"/>
                <w:szCs w:val="22"/>
                <w:lang w:eastAsia="en-GB"/>
              </w:rPr>
              <w:t xml:space="preserve"> </w:t>
            </w:r>
          </w:p>
          <w:p w14:paraId="43278A37" w14:textId="77777777" w:rsidR="00BE1108" w:rsidRDefault="00BE1108" w:rsidP="00990DB4">
            <w:pPr>
              <w:jc w:val="center"/>
              <w:rPr>
                <w:rFonts w:ascii="Arial" w:hAnsi="Arial"/>
                <w:b/>
              </w:rPr>
            </w:pPr>
          </w:p>
        </w:tc>
      </w:tr>
      <w:tr w:rsidR="00BF1E7A" w:rsidRPr="000D3587" w14:paraId="0BFEDBCD" w14:textId="77777777" w:rsidTr="009615AC">
        <w:tc>
          <w:tcPr>
            <w:tcW w:w="8897" w:type="dxa"/>
          </w:tcPr>
          <w:p w14:paraId="76914369" w14:textId="77777777" w:rsidR="00BF1E7A" w:rsidRPr="000D11AA" w:rsidRDefault="00BF1E7A" w:rsidP="009615AC">
            <w:pPr>
              <w:rPr>
                <w:b/>
              </w:rPr>
            </w:pPr>
            <w:r w:rsidRPr="000D11AA">
              <w:rPr>
                <w:b/>
              </w:rPr>
              <w:t xml:space="preserve">Assessment Task: </w:t>
            </w:r>
          </w:p>
          <w:p w14:paraId="3DD41778" w14:textId="77777777" w:rsidR="00214DE8" w:rsidRPr="000D11AA" w:rsidRDefault="00214DE8" w:rsidP="009615AC"/>
          <w:p w14:paraId="0C95280B" w14:textId="39D30B29" w:rsidR="00737449" w:rsidRPr="00B80EEE" w:rsidRDefault="00737449" w:rsidP="00737449">
            <w:pPr>
              <w:jc w:val="both"/>
              <w:rPr>
                <w:rFonts w:ascii="Arial" w:hAnsi="Arial"/>
                <w:sz w:val="22"/>
              </w:rPr>
            </w:pPr>
            <w:r w:rsidRPr="00B80EEE">
              <w:rPr>
                <w:rFonts w:ascii="Arial" w:hAnsi="Arial"/>
                <w:sz w:val="22"/>
              </w:rPr>
              <w:t xml:space="preserve">You </w:t>
            </w:r>
            <w:r w:rsidR="002D7BCB">
              <w:rPr>
                <w:rFonts w:ascii="Arial" w:hAnsi="Arial"/>
                <w:sz w:val="22"/>
              </w:rPr>
              <w:t>are required to render</w:t>
            </w:r>
            <w:r w:rsidRPr="00B80EEE">
              <w:rPr>
                <w:rFonts w:ascii="Arial" w:hAnsi="Arial"/>
                <w:sz w:val="22"/>
              </w:rPr>
              <w:t xml:space="preserve"> an original 2D scene using OpenGL’s modelling and rendering features</w:t>
            </w:r>
            <w:r>
              <w:rPr>
                <w:rFonts w:ascii="Arial" w:hAnsi="Arial"/>
                <w:sz w:val="22"/>
              </w:rPr>
              <w:t xml:space="preserve"> </w:t>
            </w:r>
            <w:r w:rsidR="002D7BCB">
              <w:rPr>
                <w:rFonts w:ascii="Arial" w:hAnsi="Arial"/>
                <w:sz w:val="22"/>
              </w:rPr>
              <w:t xml:space="preserve">as </w:t>
            </w:r>
            <w:r>
              <w:rPr>
                <w:rFonts w:ascii="Arial" w:hAnsi="Arial"/>
                <w:sz w:val="22"/>
              </w:rPr>
              <w:t>discussed in lectures and tutorials</w:t>
            </w:r>
            <w:r w:rsidRPr="00B80EEE">
              <w:rPr>
                <w:rFonts w:ascii="Arial" w:hAnsi="Arial"/>
                <w:sz w:val="22"/>
              </w:rPr>
              <w:t xml:space="preserve">.  The subject of the scene is left </w:t>
            </w:r>
            <w:r>
              <w:rPr>
                <w:rFonts w:ascii="Arial" w:hAnsi="Arial"/>
                <w:sz w:val="22"/>
              </w:rPr>
              <w:t>for you to decide</w:t>
            </w:r>
            <w:r w:rsidRPr="00B80EEE">
              <w:rPr>
                <w:rFonts w:ascii="Arial" w:hAnsi="Arial"/>
                <w:sz w:val="22"/>
              </w:rPr>
              <w:t xml:space="preserve">.  For example, you could develop an outdoor scene, the plan view of a building or a </w:t>
            </w:r>
            <w:r>
              <w:rPr>
                <w:rFonts w:ascii="Arial" w:hAnsi="Arial"/>
                <w:sz w:val="22"/>
              </w:rPr>
              <w:t>scene from a game or film</w:t>
            </w:r>
            <w:r w:rsidRPr="00B80EEE">
              <w:rPr>
                <w:rFonts w:ascii="Arial" w:hAnsi="Arial"/>
                <w:sz w:val="22"/>
              </w:rPr>
              <w:t>.</w:t>
            </w:r>
          </w:p>
          <w:p w14:paraId="512DF27B" w14:textId="77777777" w:rsidR="00737449" w:rsidRPr="00B80EEE" w:rsidRDefault="00737449" w:rsidP="00737449">
            <w:pPr>
              <w:jc w:val="both"/>
              <w:rPr>
                <w:rFonts w:ascii="Arial" w:hAnsi="Arial"/>
                <w:sz w:val="22"/>
              </w:rPr>
            </w:pPr>
          </w:p>
          <w:p w14:paraId="6ABC3345" w14:textId="77777777" w:rsidR="00737449" w:rsidRDefault="00737449" w:rsidP="00737449">
            <w:pPr>
              <w:jc w:val="both"/>
              <w:rPr>
                <w:rFonts w:ascii="Arial" w:hAnsi="Arial"/>
                <w:sz w:val="22"/>
              </w:rPr>
            </w:pPr>
            <w:r w:rsidRPr="00B80EEE">
              <w:rPr>
                <w:rFonts w:ascii="Arial" w:hAnsi="Arial"/>
                <w:sz w:val="22"/>
              </w:rPr>
              <w:t xml:space="preserve">You are required to model the scene as a set of separate components, or objects using the modelling and rendering features that OpenGL provides.  </w:t>
            </w:r>
            <w:r>
              <w:rPr>
                <w:rFonts w:ascii="Arial" w:hAnsi="Arial"/>
                <w:sz w:val="22"/>
              </w:rPr>
              <w:t>Your implementation should make use of the following techniques…</w:t>
            </w:r>
          </w:p>
          <w:p w14:paraId="5107CF0F" w14:textId="77777777" w:rsidR="00737449" w:rsidRDefault="00737449" w:rsidP="00737449">
            <w:pPr>
              <w:jc w:val="both"/>
              <w:rPr>
                <w:rFonts w:ascii="Arial" w:hAnsi="Arial"/>
                <w:sz w:val="22"/>
              </w:rPr>
            </w:pPr>
          </w:p>
          <w:p w14:paraId="339F48FE" w14:textId="77777777" w:rsidR="00737449" w:rsidRDefault="00737449" w:rsidP="00737449">
            <w:pPr>
              <w:pStyle w:val="ListParagraph"/>
              <w:numPr>
                <w:ilvl w:val="0"/>
                <w:numId w:val="8"/>
              </w:numPr>
              <w:jc w:val="both"/>
              <w:rPr>
                <w:rFonts w:ascii="Arial" w:hAnsi="Arial"/>
                <w:sz w:val="22"/>
              </w:rPr>
            </w:pPr>
            <w:r>
              <w:rPr>
                <w:rFonts w:ascii="Arial" w:hAnsi="Arial"/>
                <w:sz w:val="22"/>
              </w:rPr>
              <w:t xml:space="preserve">You should use a variety of rendering modes (GL_TRIANGLES, GL_LINES etc.) in your scene to demonstrate </w:t>
            </w:r>
            <w:proofErr w:type="gramStart"/>
            <w:r>
              <w:rPr>
                <w:rFonts w:ascii="Arial" w:hAnsi="Arial"/>
                <w:sz w:val="22"/>
              </w:rPr>
              <w:t>your</w:t>
            </w:r>
            <w:proofErr w:type="gramEnd"/>
            <w:r>
              <w:rPr>
                <w:rFonts w:ascii="Arial" w:hAnsi="Arial"/>
                <w:sz w:val="22"/>
              </w:rPr>
              <w:t xml:space="preserve"> understand what these rendering modes do.  Your models should contain at least vertex position data and additional marks will be awarded for the use of per-vertex colour and texture coordinate data.  Also, additional marks will be awarded if you use Vertex Buffer Objects and provide your own additional per-vertex data that is then processed in your own modified vertex shader.   If you choose to use shaders in your assignment you do not have to use shaders for every object of your scene.</w:t>
            </w:r>
          </w:p>
          <w:p w14:paraId="00C00A40" w14:textId="77777777" w:rsidR="00737449" w:rsidRDefault="00737449" w:rsidP="00737449">
            <w:pPr>
              <w:pStyle w:val="ListParagraph"/>
              <w:jc w:val="both"/>
              <w:rPr>
                <w:rFonts w:ascii="Arial" w:hAnsi="Arial"/>
                <w:sz w:val="22"/>
              </w:rPr>
            </w:pPr>
          </w:p>
          <w:p w14:paraId="6255E1C9" w14:textId="77777777" w:rsidR="00737449" w:rsidRPr="005843DD" w:rsidRDefault="00737449" w:rsidP="00737449">
            <w:pPr>
              <w:pStyle w:val="ListParagraph"/>
              <w:numPr>
                <w:ilvl w:val="0"/>
                <w:numId w:val="8"/>
              </w:numPr>
              <w:jc w:val="both"/>
              <w:rPr>
                <w:rFonts w:ascii="Arial" w:hAnsi="Arial"/>
                <w:sz w:val="22"/>
              </w:rPr>
            </w:pPr>
            <w:r>
              <w:rPr>
                <w:rFonts w:ascii="Arial" w:hAnsi="Arial"/>
                <w:sz w:val="22"/>
              </w:rPr>
              <w:t>You will be required to apply texture maps to your objects where appropriate.  More marks will be awarded for texture mapping more complex objects.  You should use the different texture modulation modes to mix the texture image with the per-vertex colour data on your objects to create different effects.</w:t>
            </w:r>
          </w:p>
          <w:p w14:paraId="13C3C021" w14:textId="77777777" w:rsidR="00737449" w:rsidRDefault="00737449" w:rsidP="00737449">
            <w:pPr>
              <w:pStyle w:val="ListParagraph"/>
              <w:jc w:val="both"/>
              <w:rPr>
                <w:rFonts w:ascii="Arial" w:hAnsi="Arial"/>
                <w:sz w:val="22"/>
              </w:rPr>
            </w:pPr>
          </w:p>
          <w:p w14:paraId="57AE6457" w14:textId="77777777" w:rsidR="00737449" w:rsidRDefault="00737449" w:rsidP="00737449">
            <w:pPr>
              <w:pStyle w:val="ListParagraph"/>
              <w:numPr>
                <w:ilvl w:val="0"/>
                <w:numId w:val="8"/>
              </w:numPr>
              <w:jc w:val="both"/>
              <w:rPr>
                <w:rFonts w:ascii="Arial" w:hAnsi="Arial"/>
                <w:sz w:val="22"/>
              </w:rPr>
            </w:pPr>
            <w:r>
              <w:rPr>
                <w:rFonts w:ascii="Arial" w:hAnsi="Arial"/>
                <w:sz w:val="22"/>
              </w:rPr>
              <w:t>Use OpenGL’s blending feature to create at least one transparent object in the scene.</w:t>
            </w:r>
          </w:p>
          <w:p w14:paraId="584C39D7" w14:textId="77777777" w:rsidR="00737449" w:rsidRDefault="00737449" w:rsidP="00737449">
            <w:pPr>
              <w:pStyle w:val="ListParagraph"/>
              <w:jc w:val="both"/>
              <w:rPr>
                <w:rFonts w:ascii="Arial" w:hAnsi="Arial"/>
                <w:sz w:val="22"/>
              </w:rPr>
            </w:pPr>
          </w:p>
          <w:p w14:paraId="7F53DDF2" w14:textId="03B0DA5C" w:rsidR="00737449" w:rsidRDefault="00737449" w:rsidP="00737449">
            <w:pPr>
              <w:pStyle w:val="ListParagraph"/>
              <w:numPr>
                <w:ilvl w:val="0"/>
                <w:numId w:val="8"/>
              </w:numPr>
              <w:jc w:val="both"/>
              <w:rPr>
                <w:rFonts w:ascii="Arial" w:hAnsi="Arial"/>
                <w:sz w:val="22"/>
              </w:rPr>
            </w:pPr>
            <w:r>
              <w:rPr>
                <w:rFonts w:ascii="Arial" w:hAnsi="Arial"/>
                <w:sz w:val="22"/>
              </w:rPr>
              <w:t>Your scene should be interactive, allowing the user to control certain objects in the scene with the keyboard and/or mouse</w:t>
            </w:r>
            <w:r w:rsidR="00BA0900">
              <w:rPr>
                <w:rFonts w:ascii="Arial" w:hAnsi="Arial"/>
                <w:sz w:val="22"/>
              </w:rPr>
              <w:t xml:space="preserve"> and automated transformations</w:t>
            </w:r>
            <w:r>
              <w:rPr>
                <w:rFonts w:ascii="Arial" w:hAnsi="Arial"/>
                <w:sz w:val="22"/>
              </w:rPr>
              <w:t xml:space="preserve">.  </w:t>
            </w:r>
          </w:p>
          <w:p w14:paraId="4F767BE2" w14:textId="77777777" w:rsidR="00737449" w:rsidRPr="005843DD" w:rsidRDefault="00737449" w:rsidP="00737449">
            <w:pPr>
              <w:jc w:val="both"/>
              <w:rPr>
                <w:rFonts w:ascii="Arial" w:hAnsi="Arial"/>
                <w:sz w:val="22"/>
              </w:rPr>
            </w:pPr>
          </w:p>
          <w:p w14:paraId="0F7B6765" w14:textId="77777777" w:rsidR="00737449" w:rsidRDefault="00737449" w:rsidP="00737449">
            <w:pPr>
              <w:pStyle w:val="ListParagraph"/>
              <w:numPr>
                <w:ilvl w:val="0"/>
                <w:numId w:val="8"/>
              </w:numPr>
              <w:jc w:val="both"/>
              <w:rPr>
                <w:rFonts w:ascii="Arial" w:hAnsi="Arial"/>
                <w:sz w:val="22"/>
              </w:rPr>
            </w:pPr>
            <w:r>
              <w:rPr>
                <w:rFonts w:ascii="Arial" w:hAnsi="Arial"/>
                <w:sz w:val="22"/>
              </w:rPr>
              <w:t>As well as modelling single, discrete objects, you are also required to create at least one composite object by connecting separate objects, or components together using hierarchical modelling techniques.  More marks will be awarded for more complex hierarchies.</w:t>
            </w:r>
          </w:p>
          <w:p w14:paraId="0C3A3C73" w14:textId="77777777" w:rsidR="00737449" w:rsidRDefault="00737449" w:rsidP="00737449">
            <w:pPr>
              <w:pStyle w:val="ListParagraph"/>
              <w:jc w:val="both"/>
              <w:rPr>
                <w:rFonts w:ascii="Arial" w:hAnsi="Arial"/>
                <w:sz w:val="22"/>
              </w:rPr>
            </w:pPr>
          </w:p>
          <w:p w14:paraId="312DC871" w14:textId="77777777" w:rsidR="00737449" w:rsidRPr="005843DD" w:rsidRDefault="00737449" w:rsidP="00737449">
            <w:pPr>
              <w:pStyle w:val="ListParagraph"/>
              <w:jc w:val="both"/>
              <w:rPr>
                <w:rFonts w:ascii="Arial" w:hAnsi="Arial"/>
                <w:sz w:val="22"/>
              </w:rPr>
            </w:pPr>
          </w:p>
          <w:p w14:paraId="446F6786" w14:textId="4656C3D8" w:rsidR="00737449" w:rsidRDefault="00737449" w:rsidP="00737449">
            <w:pPr>
              <w:jc w:val="both"/>
              <w:rPr>
                <w:rFonts w:ascii="Arial" w:hAnsi="Arial" w:cs="Arial"/>
                <w:sz w:val="22"/>
                <w:szCs w:val="22"/>
              </w:rPr>
            </w:pPr>
            <w:r w:rsidRPr="005E63D0">
              <w:rPr>
                <w:rFonts w:ascii="Arial" w:hAnsi="Arial" w:cs="Arial"/>
                <w:bCs/>
                <w:iCs/>
                <w:sz w:val="22"/>
                <w:szCs w:val="22"/>
              </w:rPr>
              <w:t xml:space="preserve">You will also be required to explain </w:t>
            </w:r>
            <w:r>
              <w:rPr>
                <w:rFonts w:ascii="Arial" w:hAnsi="Arial" w:cs="Arial"/>
                <w:bCs/>
                <w:iCs/>
                <w:sz w:val="22"/>
                <w:szCs w:val="22"/>
              </w:rPr>
              <w:t>your</w:t>
            </w:r>
            <w:r w:rsidRPr="005E63D0">
              <w:rPr>
                <w:rFonts w:ascii="Arial" w:hAnsi="Arial" w:cs="Arial"/>
                <w:bCs/>
                <w:iCs/>
                <w:sz w:val="22"/>
                <w:szCs w:val="22"/>
              </w:rPr>
              <w:t xml:space="preserve"> design and implementation </w:t>
            </w:r>
            <w:r>
              <w:rPr>
                <w:rFonts w:ascii="Arial" w:hAnsi="Arial" w:cs="Arial"/>
                <w:bCs/>
                <w:iCs/>
                <w:sz w:val="22"/>
                <w:szCs w:val="22"/>
              </w:rPr>
              <w:t>in</w:t>
            </w:r>
            <w:r w:rsidRPr="005E63D0">
              <w:rPr>
                <w:rFonts w:ascii="Arial" w:hAnsi="Arial" w:cs="Arial"/>
                <w:sz w:val="22"/>
                <w:szCs w:val="22"/>
              </w:rPr>
              <w:t xml:space="preserve"> a short </w:t>
            </w:r>
            <w:proofErr w:type="gramStart"/>
            <w:r w:rsidRPr="005E63D0">
              <w:rPr>
                <w:rFonts w:ascii="Arial" w:hAnsi="Arial" w:cs="Arial"/>
                <w:sz w:val="22"/>
                <w:szCs w:val="22"/>
              </w:rPr>
              <w:t>5</w:t>
            </w:r>
            <w:r>
              <w:rPr>
                <w:rFonts w:ascii="Arial" w:hAnsi="Arial" w:cs="Arial"/>
                <w:sz w:val="22"/>
                <w:szCs w:val="22"/>
              </w:rPr>
              <w:t>-10</w:t>
            </w:r>
            <w:r w:rsidRPr="005E63D0">
              <w:rPr>
                <w:rFonts w:ascii="Arial" w:hAnsi="Arial" w:cs="Arial"/>
                <w:sz w:val="22"/>
                <w:szCs w:val="22"/>
              </w:rPr>
              <w:t xml:space="preserve"> minute</w:t>
            </w:r>
            <w:proofErr w:type="gramEnd"/>
            <w:r w:rsidRPr="005E63D0">
              <w:rPr>
                <w:rFonts w:ascii="Arial" w:hAnsi="Arial" w:cs="Arial"/>
                <w:sz w:val="22"/>
                <w:szCs w:val="22"/>
              </w:rPr>
              <w:t xml:space="preserve"> code demo which will take place in the tutorial sessions after the assignment has been submitted.</w:t>
            </w:r>
            <w:r>
              <w:rPr>
                <w:rFonts w:ascii="Arial" w:hAnsi="Arial" w:cs="Arial"/>
                <w:sz w:val="22"/>
                <w:szCs w:val="22"/>
              </w:rPr>
              <w:t xml:space="preserve">  As part of the code demo </w:t>
            </w:r>
            <w:r>
              <w:rPr>
                <w:rFonts w:ascii="Arial" w:hAnsi="Arial"/>
                <w:sz w:val="22"/>
              </w:rPr>
              <w:t>y</w:t>
            </w:r>
            <w:r w:rsidRPr="00B80EEE">
              <w:rPr>
                <w:rFonts w:ascii="Arial" w:hAnsi="Arial"/>
                <w:sz w:val="22"/>
              </w:rPr>
              <w:t xml:space="preserve">ou </w:t>
            </w:r>
            <w:r>
              <w:rPr>
                <w:rFonts w:ascii="Arial" w:hAnsi="Arial"/>
                <w:sz w:val="22"/>
              </w:rPr>
              <w:t>will be</w:t>
            </w:r>
            <w:r w:rsidRPr="00B80EEE">
              <w:rPr>
                <w:rFonts w:ascii="Arial" w:hAnsi="Arial"/>
                <w:sz w:val="22"/>
              </w:rPr>
              <w:t xml:space="preserve"> required to </w:t>
            </w:r>
            <w:r>
              <w:rPr>
                <w:rFonts w:ascii="Arial" w:hAnsi="Arial"/>
                <w:sz w:val="22"/>
              </w:rPr>
              <w:t>discuss</w:t>
            </w:r>
            <w:r w:rsidRPr="00B80EEE">
              <w:rPr>
                <w:rFonts w:ascii="Arial" w:hAnsi="Arial"/>
                <w:sz w:val="22"/>
              </w:rPr>
              <w:t xml:space="preserve"> how OpenGL’s modelling and rendering features were applied in your application</w:t>
            </w:r>
            <w:r>
              <w:rPr>
                <w:rFonts w:ascii="Arial" w:hAnsi="Arial"/>
                <w:sz w:val="22"/>
              </w:rPr>
              <w:t xml:space="preserve"> as well as</w:t>
            </w:r>
            <w:r w:rsidRPr="00B80EEE">
              <w:rPr>
                <w:rFonts w:ascii="Arial" w:hAnsi="Arial"/>
                <w:sz w:val="22"/>
              </w:rPr>
              <w:t xml:space="preserve"> any problems you faced during the development of your application and how you addressed these problems</w:t>
            </w:r>
            <w:r>
              <w:rPr>
                <w:rFonts w:ascii="Arial" w:hAnsi="Arial"/>
                <w:sz w:val="22"/>
              </w:rPr>
              <w:t xml:space="preserve">.  </w:t>
            </w:r>
            <w:r w:rsidRPr="001C2F3E">
              <w:rPr>
                <w:rFonts w:cs="Arial"/>
                <w:b/>
              </w:rPr>
              <w:t xml:space="preserve">The code demo is mandatory. </w:t>
            </w:r>
            <w:r w:rsidR="00BA0900">
              <w:rPr>
                <w:rFonts w:cs="Arial"/>
                <w:b/>
              </w:rPr>
              <w:t xml:space="preserve">If you do not demonstrate your </w:t>
            </w:r>
            <w:proofErr w:type="gramStart"/>
            <w:r w:rsidR="00BA0900">
              <w:rPr>
                <w:rFonts w:cs="Arial"/>
                <w:b/>
              </w:rPr>
              <w:t>work</w:t>
            </w:r>
            <w:proofErr w:type="gramEnd"/>
            <w:r w:rsidR="00BA0900">
              <w:rPr>
                <w:rFonts w:cs="Arial"/>
                <w:b/>
              </w:rPr>
              <w:t xml:space="preserve"> then a mark may not be awarded.</w:t>
            </w:r>
          </w:p>
          <w:p w14:paraId="07B21738" w14:textId="77777777" w:rsidR="00737449" w:rsidRPr="00B80EEE" w:rsidRDefault="00737449" w:rsidP="00737449">
            <w:pPr>
              <w:jc w:val="both"/>
              <w:rPr>
                <w:rFonts w:ascii="Arial" w:hAnsi="Arial"/>
                <w:sz w:val="22"/>
              </w:rPr>
            </w:pPr>
          </w:p>
          <w:p w14:paraId="563178E3" w14:textId="282AF4AB" w:rsidR="00737449" w:rsidRPr="00575F5F" w:rsidRDefault="00737449" w:rsidP="00737449">
            <w:pPr>
              <w:jc w:val="both"/>
              <w:rPr>
                <w:rFonts w:ascii="Arial" w:hAnsi="Arial"/>
                <w:sz w:val="22"/>
              </w:rPr>
            </w:pPr>
            <w:r w:rsidRPr="00B80EEE">
              <w:rPr>
                <w:rFonts w:ascii="Arial" w:hAnsi="Arial"/>
                <w:sz w:val="22"/>
              </w:rPr>
              <w:t xml:space="preserve">You may use the tutorial </w:t>
            </w:r>
            <w:r>
              <w:rPr>
                <w:rFonts w:ascii="Arial" w:hAnsi="Arial"/>
                <w:sz w:val="22"/>
              </w:rPr>
              <w:t xml:space="preserve">or lecture demo </w:t>
            </w:r>
            <w:r w:rsidRPr="00B80EEE">
              <w:rPr>
                <w:rFonts w:ascii="Arial" w:hAnsi="Arial"/>
                <w:sz w:val="22"/>
              </w:rPr>
              <w:t xml:space="preserve">code as a starting point for your </w:t>
            </w:r>
            <w:proofErr w:type="gramStart"/>
            <w:r w:rsidRPr="00B80EEE">
              <w:rPr>
                <w:rFonts w:ascii="Arial" w:hAnsi="Arial"/>
                <w:sz w:val="22"/>
              </w:rPr>
              <w:t>implementation</w:t>
            </w:r>
            <w:proofErr w:type="gramEnd"/>
            <w:r w:rsidR="003D316C">
              <w:rPr>
                <w:rFonts w:ascii="Arial" w:hAnsi="Arial"/>
                <w:sz w:val="22"/>
              </w:rPr>
              <w:t xml:space="preserve"> but this is not a copy code and paste exercise</w:t>
            </w:r>
            <w:r w:rsidRPr="00B80EEE">
              <w:rPr>
                <w:rFonts w:ascii="Arial" w:hAnsi="Arial"/>
                <w:sz w:val="22"/>
              </w:rPr>
              <w:t>.</w:t>
            </w:r>
            <w:r w:rsidR="003D316C">
              <w:rPr>
                <w:rFonts w:ascii="Arial" w:hAnsi="Arial"/>
                <w:sz w:val="22"/>
              </w:rPr>
              <w:t xml:space="preserve"> Any code obtained</w:t>
            </w:r>
            <w:r w:rsidR="00BA0900">
              <w:rPr>
                <w:rFonts w:ascii="Arial" w:hAnsi="Arial"/>
                <w:sz w:val="22"/>
              </w:rPr>
              <w:t xml:space="preserve"> from the Internet</w:t>
            </w:r>
            <w:r w:rsidR="003D316C">
              <w:rPr>
                <w:rFonts w:ascii="Arial" w:hAnsi="Arial"/>
                <w:sz w:val="22"/>
              </w:rPr>
              <w:t xml:space="preserve"> must be sufficiently modified by yourself</w:t>
            </w:r>
            <w:r w:rsidR="00BA0900">
              <w:rPr>
                <w:rFonts w:ascii="Arial" w:hAnsi="Arial"/>
                <w:sz w:val="22"/>
              </w:rPr>
              <w:t xml:space="preserve"> and referenced (using comments in the code) to show </w:t>
            </w:r>
            <w:r w:rsidR="00BA0900">
              <w:rPr>
                <w:rFonts w:ascii="Arial" w:hAnsi="Arial"/>
                <w:sz w:val="22"/>
              </w:rPr>
              <w:lastRenderedPageBreak/>
              <w:t xml:space="preserve">where this has </w:t>
            </w:r>
            <w:proofErr w:type="spellStart"/>
            <w:proofErr w:type="gramStart"/>
            <w:r w:rsidR="00BA0900">
              <w:rPr>
                <w:rFonts w:ascii="Arial" w:hAnsi="Arial"/>
                <w:sz w:val="22"/>
              </w:rPr>
              <w:t>came</w:t>
            </w:r>
            <w:proofErr w:type="spellEnd"/>
            <w:proofErr w:type="gramEnd"/>
            <w:r w:rsidR="00BA0900">
              <w:rPr>
                <w:rFonts w:ascii="Arial" w:hAnsi="Arial"/>
                <w:sz w:val="22"/>
              </w:rPr>
              <w:t xml:space="preserve"> from</w:t>
            </w:r>
            <w:r w:rsidR="003D316C">
              <w:rPr>
                <w:rFonts w:ascii="Arial" w:hAnsi="Arial"/>
                <w:sz w:val="22"/>
              </w:rPr>
              <w:t>.</w:t>
            </w:r>
            <w:r w:rsidRPr="00B80EEE">
              <w:rPr>
                <w:rFonts w:ascii="Arial" w:hAnsi="Arial"/>
                <w:sz w:val="22"/>
              </w:rPr>
              <w:t xml:space="preserve"> Marks will be awarded for the level of complexity of the scene you are rendering, the quality of the objects, or models that you develop and the </w:t>
            </w:r>
            <w:r>
              <w:rPr>
                <w:rFonts w:ascii="Arial" w:hAnsi="Arial"/>
                <w:sz w:val="22"/>
              </w:rPr>
              <w:t>use</w:t>
            </w:r>
            <w:r w:rsidRPr="00B80EEE">
              <w:rPr>
                <w:rFonts w:ascii="Arial" w:hAnsi="Arial"/>
                <w:sz w:val="22"/>
              </w:rPr>
              <w:t xml:space="preserve"> of OpenGL’s modelling and rendering features </w:t>
            </w:r>
            <w:r>
              <w:rPr>
                <w:rFonts w:ascii="Arial" w:hAnsi="Arial"/>
                <w:sz w:val="22"/>
              </w:rPr>
              <w:t>used to implement</w:t>
            </w:r>
            <w:r w:rsidRPr="00B80EEE">
              <w:rPr>
                <w:rFonts w:ascii="Arial" w:hAnsi="Arial"/>
                <w:sz w:val="22"/>
              </w:rPr>
              <w:t xml:space="preserve"> each object and the </w:t>
            </w:r>
            <w:proofErr w:type="gramStart"/>
            <w:r>
              <w:rPr>
                <w:rFonts w:ascii="Arial" w:hAnsi="Arial"/>
                <w:sz w:val="22"/>
              </w:rPr>
              <w:t>scene as a whole</w:t>
            </w:r>
            <w:proofErr w:type="gramEnd"/>
            <w:r>
              <w:rPr>
                <w:rFonts w:ascii="Arial" w:hAnsi="Arial"/>
                <w:sz w:val="22"/>
              </w:rPr>
              <w:t>.</w:t>
            </w:r>
          </w:p>
          <w:p w14:paraId="42F7897C" w14:textId="77777777" w:rsidR="00737449" w:rsidRDefault="00737449" w:rsidP="00737449">
            <w:pPr>
              <w:jc w:val="both"/>
              <w:rPr>
                <w:rFonts w:ascii="Arial" w:hAnsi="Arial" w:cs="Arial"/>
                <w:sz w:val="22"/>
                <w:szCs w:val="22"/>
              </w:rPr>
            </w:pPr>
          </w:p>
          <w:p w14:paraId="2D13EA21" w14:textId="77777777" w:rsidR="00737449" w:rsidRDefault="00737449" w:rsidP="00737449">
            <w:pPr>
              <w:jc w:val="both"/>
              <w:rPr>
                <w:rFonts w:ascii="Arial" w:hAnsi="Arial" w:cs="Arial"/>
                <w:sz w:val="22"/>
                <w:szCs w:val="22"/>
              </w:rPr>
            </w:pPr>
          </w:p>
          <w:p w14:paraId="7009AF07" w14:textId="77777777" w:rsidR="00737449" w:rsidRPr="0023721A" w:rsidRDefault="00737449" w:rsidP="00737449">
            <w:pPr>
              <w:jc w:val="both"/>
              <w:rPr>
                <w:rFonts w:ascii="Arial" w:hAnsi="Arial" w:cs="Arial"/>
                <w:b/>
              </w:rPr>
            </w:pPr>
            <w:r w:rsidRPr="0023721A">
              <w:rPr>
                <w:rFonts w:ascii="Arial" w:hAnsi="Arial" w:cs="Arial"/>
                <w:b/>
              </w:rPr>
              <w:t>Deliverables</w:t>
            </w:r>
          </w:p>
          <w:p w14:paraId="3E8CA4D7" w14:textId="77777777" w:rsidR="00737449" w:rsidRDefault="00737449" w:rsidP="00737449">
            <w:pPr>
              <w:jc w:val="both"/>
              <w:rPr>
                <w:rFonts w:ascii="Arial" w:hAnsi="Arial" w:cs="Arial"/>
                <w:sz w:val="22"/>
                <w:szCs w:val="22"/>
              </w:rPr>
            </w:pPr>
          </w:p>
          <w:p w14:paraId="349CAB57" w14:textId="58EDD81F" w:rsidR="00737449" w:rsidRDefault="00737449" w:rsidP="00737449">
            <w:pPr>
              <w:pStyle w:val="ListParagraph"/>
              <w:numPr>
                <w:ilvl w:val="0"/>
                <w:numId w:val="7"/>
              </w:numPr>
              <w:jc w:val="both"/>
              <w:rPr>
                <w:rFonts w:ascii="Arial" w:hAnsi="Arial" w:cs="Arial"/>
                <w:sz w:val="22"/>
                <w:szCs w:val="22"/>
              </w:rPr>
            </w:pPr>
            <w:r>
              <w:rPr>
                <w:rFonts w:ascii="Arial" w:hAnsi="Arial" w:cs="Arial"/>
                <w:sz w:val="22"/>
                <w:szCs w:val="22"/>
              </w:rPr>
              <w:t>A zip containing the source code and executable of your implementation.  This is to be submitted to Blackboard no later than the submission date shown on the assignment front sheet.  Please name your zip file with your enrolment number (e.g. 12345678</w:t>
            </w:r>
            <w:r w:rsidR="00373524">
              <w:rPr>
                <w:rFonts w:ascii="Arial" w:hAnsi="Arial" w:cs="Arial"/>
                <w:sz w:val="22"/>
                <w:szCs w:val="22"/>
              </w:rPr>
              <w:t>_cw1</w:t>
            </w:r>
            <w:r>
              <w:rPr>
                <w:rFonts w:ascii="Arial" w:hAnsi="Arial" w:cs="Arial"/>
                <w:sz w:val="22"/>
                <w:szCs w:val="22"/>
              </w:rPr>
              <w:t>.zip).</w:t>
            </w:r>
            <w:r w:rsidR="00C61D8C">
              <w:rPr>
                <w:rFonts w:ascii="Arial" w:hAnsi="Arial" w:cs="Arial"/>
                <w:sz w:val="22"/>
                <w:szCs w:val="22"/>
              </w:rPr>
              <w:t xml:space="preserve"> Ensure the file is in accordance with the .zip file format.</w:t>
            </w:r>
          </w:p>
          <w:p w14:paraId="7965FD45" w14:textId="77777777" w:rsidR="00737449" w:rsidRDefault="00737449" w:rsidP="00737449">
            <w:pPr>
              <w:pStyle w:val="ListParagraph"/>
              <w:jc w:val="both"/>
              <w:rPr>
                <w:rFonts w:ascii="Arial" w:hAnsi="Arial" w:cs="Arial"/>
                <w:sz w:val="22"/>
                <w:szCs w:val="22"/>
              </w:rPr>
            </w:pPr>
          </w:p>
          <w:p w14:paraId="58B24A02" w14:textId="6649B967" w:rsidR="00737449" w:rsidRDefault="00737449" w:rsidP="00737449">
            <w:pPr>
              <w:pStyle w:val="ListParagraph"/>
              <w:numPr>
                <w:ilvl w:val="0"/>
                <w:numId w:val="7"/>
              </w:numPr>
              <w:jc w:val="both"/>
              <w:rPr>
                <w:rFonts w:ascii="Arial" w:hAnsi="Arial" w:cs="Arial"/>
                <w:sz w:val="22"/>
                <w:szCs w:val="22"/>
              </w:rPr>
            </w:pPr>
            <w:r>
              <w:rPr>
                <w:rFonts w:ascii="Arial" w:hAnsi="Arial" w:cs="Arial"/>
                <w:sz w:val="22"/>
                <w:szCs w:val="22"/>
              </w:rPr>
              <w:t>A</w:t>
            </w:r>
            <w:r w:rsidR="00C61D8C">
              <w:rPr>
                <w:rFonts w:ascii="Arial" w:hAnsi="Arial" w:cs="Arial"/>
                <w:sz w:val="22"/>
                <w:szCs w:val="22"/>
              </w:rPr>
              <w:t>n electronic</w:t>
            </w:r>
            <w:r>
              <w:rPr>
                <w:rFonts w:ascii="Arial" w:hAnsi="Arial" w:cs="Arial"/>
                <w:sz w:val="22"/>
                <w:szCs w:val="22"/>
              </w:rPr>
              <w:t xml:space="preserve"> copy of this document is to be included in your zip file, with your Student Enrolment Number filled in on the front sheet and the optional Reflection sheet (see Part C below) filled in accordingly.</w:t>
            </w:r>
          </w:p>
          <w:p w14:paraId="4ACE1800" w14:textId="77777777" w:rsidR="00737449" w:rsidRDefault="00737449" w:rsidP="00737449">
            <w:pPr>
              <w:pStyle w:val="ListParagraph"/>
              <w:jc w:val="both"/>
              <w:rPr>
                <w:rFonts w:ascii="Arial" w:hAnsi="Arial" w:cs="Arial"/>
                <w:sz w:val="22"/>
                <w:szCs w:val="22"/>
              </w:rPr>
            </w:pPr>
          </w:p>
          <w:p w14:paraId="5F7B99B4" w14:textId="1E7C1B19" w:rsidR="00737449" w:rsidRDefault="00737449" w:rsidP="00737449">
            <w:pPr>
              <w:pStyle w:val="ListParagraph"/>
              <w:numPr>
                <w:ilvl w:val="0"/>
                <w:numId w:val="7"/>
              </w:numPr>
              <w:jc w:val="both"/>
              <w:rPr>
                <w:rFonts w:ascii="Arial" w:hAnsi="Arial" w:cs="Arial"/>
                <w:sz w:val="22"/>
                <w:szCs w:val="22"/>
              </w:rPr>
            </w:pPr>
            <w:r>
              <w:rPr>
                <w:rFonts w:ascii="Arial" w:hAnsi="Arial" w:cs="Arial"/>
                <w:sz w:val="22"/>
                <w:szCs w:val="22"/>
              </w:rPr>
              <w:t xml:space="preserve">A </w:t>
            </w:r>
            <w:proofErr w:type="gramStart"/>
            <w:r>
              <w:rPr>
                <w:rFonts w:ascii="Arial" w:hAnsi="Arial" w:cs="Arial"/>
                <w:sz w:val="22"/>
                <w:szCs w:val="22"/>
              </w:rPr>
              <w:t>5-10 minute</w:t>
            </w:r>
            <w:proofErr w:type="gramEnd"/>
            <w:r>
              <w:rPr>
                <w:rFonts w:ascii="Arial" w:hAnsi="Arial" w:cs="Arial"/>
                <w:sz w:val="22"/>
                <w:szCs w:val="22"/>
              </w:rPr>
              <w:t xml:space="preserve"> code demo discussing your implementation, the results obtained and the problems you faced in implementing the assignment.</w:t>
            </w:r>
            <w:r w:rsidR="00C61D8C">
              <w:rPr>
                <w:rFonts w:ascii="Arial" w:hAnsi="Arial" w:cs="Arial"/>
                <w:sz w:val="22"/>
                <w:szCs w:val="22"/>
              </w:rPr>
              <w:t xml:space="preserve"> Date will be announced via Blackboard.</w:t>
            </w:r>
            <w:r w:rsidR="00AF2A31">
              <w:rPr>
                <w:rFonts w:ascii="Arial" w:hAnsi="Arial" w:cs="Arial"/>
                <w:sz w:val="22"/>
                <w:szCs w:val="22"/>
              </w:rPr>
              <w:t xml:space="preserve"> Please note that a code demo will need to be carried out and failure to demonstrate your OpenGL scene may result in a mark not being awar</w:t>
            </w:r>
            <w:r w:rsidR="00373524">
              <w:rPr>
                <w:rFonts w:ascii="Arial" w:hAnsi="Arial" w:cs="Arial"/>
                <w:sz w:val="22"/>
                <w:szCs w:val="22"/>
              </w:rPr>
              <w:t>ded.</w:t>
            </w:r>
          </w:p>
          <w:p w14:paraId="23C48933" w14:textId="77777777" w:rsidR="00DC7BB0" w:rsidRDefault="00DC7BB0" w:rsidP="009615AC">
            <w:pPr>
              <w:rPr>
                <w:rFonts w:ascii="Arial" w:hAnsi="Arial"/>
              </w:rPr>
            </w:pPr>
          </w:p>
          <w:p w14:paraId="45D03834" w14:textId="77777777" w:rsidR="00D21FA8" w:rsidRDefault="00D21FA8" w:rsidP="009615AC">
            <w:pPr>
              <w:rPr>
                <w:rFonts w:ascii="Arial" w:hAnsi="Arial"/>
              </w:rPr>
            </w:pPr>
          </w:p>
          <w:p w14:paraId="6008F217" w14:textId="77777777" w:rsidR="00D21FA8" w:rsidRDefault="00D21FA8" w:rsidP="009615AC">
            <w:pPr>
              <w:rPr>
                <w:rFonts w:ascii="Arial" w:hAnsi="Arial"/>
              </w:rPr>
            </w:pPr>
          </w:p>
          <w:p w14:paraId="523C35F8" w14:textId="77777777" w:rsidR="00D21FA8" w:rsidRDefault="00D21FA8" w:rsidP="009615AC">
            <w:pPr>
              <w:rPr>
                <w:rFonts w:ascii="Arial" w:hAnsi="Arial"/>
              </w:rPr>
            </w:pPr>
          </w:p>
          <w:p w14:paraId="6AEF4E39" w14:textId="77777777" w:rsidR="00D21FA8" w:rsidRDefault="00D21FA8" w:rsidP="009615AC">
            <w:pPr>
              <w:rPr>
                <w:rFonts w:ascii="Arial" w:hAnsi="Arial"/>
              </w:rPr>
            </w:pPr>
          </w:p>
          <w:p w14:paraId="7998C675" w14:textId="77777777" w:rsidR="00D21FA8" w:rsidRDefault="00D21FA8" w:rsidP="009615AC">
            <w:pPr>
              <w:rPr>
                <w:rFonts w:ascii="Arial" w:hAnsi="Arial"/>
              </w:rPr>
            </w:pPr>
          </w:p>
          <w:p w14:paraId="75026A1E" w14:textId="77777777" w:rsidR="00D21FA8" w:rsidRDefault="00D21FA8" w:rsidP="009615AC">
            <w:pPr>
              <w:rPr>
                <w:rFonts w:ascii="Arial" w:hAnsi="Arial"/>
              </w:rPr>
            </w:pPr>
          </w:p>
          <w:p w14:paraId="78ADE539" w14:textId="77777777" w:rsidR="00D21FA8" w:rsidRDefault="00D21FA8" w:rsidP="009615AC">
            <w:pPr>
              <w:rPr>
                <w:rFonts w:ascii="Arial" w:hAnsi="Arial"/>
              </w:rPr>
            </w:pPr>
          </w:p>
          <w:p w14:paraId="423FC44D" w14:textId="77777777" w:rsidR="00D21FA8" w:rsidRDefault="00D21FA8" w:rsidP="009615AC">
            <w:pPr>
              <w:rPr>
                <w:rFonts w:ascii="Arial" w:hAnsi="Arial"/>
              </w:rPr>
            </w:pPr>
          </w:p>
          <w:p w14:paraId="235A9CE9" w14:textId="77777777" w:rsidR="00D21FA8" w:rsidRDefault="00D21FA8" w:rsidP="009615AC">
            <w:pPr>
              <w:rPr>
                <w:rFonts w:ascii="Arial" w:hAnsi="Arial"/>
              </w:rPr>
            </w:pPr>
          </w:p>
          <w:p w14:paraId="66424F70" w14:textId="77777777" w:rsidR="00D21FA8" w:rsidRDefault="00D21FA8" w:rsidP="009615AC">
            <w:pPr>
              <w:rPr>
                <w:rFonts w:ascii="Arial" w:hAnsi="Arial"/>
              </w:rPr>
            </w:pPr>
          </w:p>
          <w:p w14:paraId="18EE6FC1" w14:textId="77777777" w:rsidR="00D21FA8" w:rsidRDefault="00D21FA8" w:rsidP="009615AC">
            <w:pPr>
              <w:rPr>
                <w:rFonts w:ascii="Arial" w:hAnsi="Arial"/>
              </w:rPr>
            </w:pPr>
          </w:p>
          <w:p w14:paraId="0E420074" w14:textId="77777777" w:rsidR="00D21FA8" w:rsidRDefault="00D21FA8" w:rsidP="009615AC">
            <w:pPr>
              <w:rPr>
                <w:rFonts w:ascii="Arial" w:hAnsi="Arial"/>
              </w:rPr>
            </w:pPr>
          </w:p>
          <w:p w14:paraId="1518249B" w14:textId="77777777" w:rsidR="00D21FA8" w:rsidRDefault="00D21FA8" w:rsidP="009615AC">
            <w:pPr>
              <w:rPr>
                <w:rFonts w:ascii="Arial" w:hAnsi="Arial"/>
              </w:rPr>
            </w:pPr>
          </w:p>
          <w:p w14:paraId="5A410634" w14:textId="77777777" w:rsidR="00D21FA8" w:rsidRDefault="00D21FA8" w:rsidP="009615AC">
            <w:pPr>
              <w:rPr>
                <w:rFonts w:ascii="Arial" w:hAnsi="Arial"/>
              </w:rPr>
            </w:pPr>
          </w:p>
          <w:p w14:paraId="0B97E611" w14:textId="77777777" w:rsidR="00D21FA8" w:rsidRDefault="00D21FA8" w:rsidP="009615AC">
            <w:pPr>
              <w:rPr>
                <w:rFonts w:ascii="Arial" w:hAnsi="Arial"/>
              </w:rPr>
            </w:pPr>
          </w:p>
          <w:p w14:paraId="5D61C03D" w14:textId="77777777" w:rsidR="00737449" w:rsidRDefault="00737449" w:rsidP="009615AC">
            <w:pPr>
              <w:rPr>
                <w:rFonts w:ascii="Arial" w:hAnsi="Arial"/>
              </w:rPr>
            </w:pPr>
          </w:p>
          <w:p w14:paraId="0A18C87E" w14:textId="77777777" w:rsidR="00737449" w:rsidRDefault="00737449" w:rsidP="009615AC">
            <w:pPr>
              <w:rPr>
                <w:rFonts w:ascii="Arial" w:hAnsi="Arial"/>
              </w:rPr>
            </w:pPr>
          </w:p>
          <w:p w14:paraId="73D04590" w14:textId="77777777" w:rsidR="00737449" w:rsidRDefault="00737449" w:rsidP="009615AC">
            <w:pPr>
              <w:rPr>
                <w:rFonts w:ascii="Arial" w:hAnsi="Arial"/>
              </w:rPr>
            </w:pPr>
          </w:p>
          <w:p w14:paraId="1809A392" w14:textId="77777777" w:rsidR="00737449" w:rsidRDefault="00737449" w:rsidP="009615AC">
            <w:pPr>
              <w:rPr>
                <w:rFonts w:ascii="Arial" w:hAnsi="Arial"/>
              </w:rPr>
            </w:pPr>
          </w:p>
          <w:p w14:paraId="44D4CE10" w14:textId="77777777" w:rsidR="00D21FA8" w:rsidRDefault="00D21FA8" w:rsidP="009615AC">
            <w:pPr>
              <w:rPr>
                <w:rFonts w:ascii="Arial" w:hAnsi="Arial"/>
              </w:rPr>
            </w:pPr>
          </w:p>
          <w:p w14:paraId="32F2143B" w14:textId="77777777" w:rsidR="00D21FA8" w:rsidRPr="000D3587" w:rsidRDefault="00D21FA8" w:rsidP="009615AC">
            <w:pPr>
              <w:rPr>
                <w:rFonts w:ascii="Arial" w:hAnsi="Arial"/>
              </w:rPr>
            </w:pPr>
          </w:p>
        </w:tc>
      </w:tr>
      <w:tr w:rsidR="00BF1E7A" w:rsidRPr="000D3587" w14:paraId="7C4AE22F" w14:textId="77777777" w:rsidTr="009615AC">
        <w:tc>
          <w:tcPr>
            <w:tcW w:w="8897" w:type="dxa"/>
          </w:tcPr>
          <w:p w14:paraId="4B42FC12" w14:textId="77777777" w:rsidR="00A6551F" w:rsidRDefault="00A6551F" w:rsidP="009615AC">
            <w:pPr>
              <w:rPr>
                <w:rFonts w:ascii="Arial" w:hAnsi="Arial"/>
                <w:b/>
              </w:rPr>
            </w:pPr>
          </w:p>
          <w:p w14:paraId="63CD2C02" w14:textId="7F74A065" w:rsidR="00BF1E7A" w:rsidRPr="000D3587" w:rsidRDefault="00BF1E7A" w:rsidP="009615AC">
            <w:pPr>
              <w:rPr>
                <w:rFonts w:ascii="Arial" w:hAnsi="Arial"/>
                <w:b/>
                <w:i/>
              </w:rPr>
            </w:pPr>
            <w:r w:rsidRPr="000D3587">
              <w:rPr>
                <w:rFonts w:ascii="Arial" w:hAnsi="Arial"/>
                <w:b/>
              </w:rPr>
              <w:t>Learning Outcomes</w:t>
            </w:r>
            <w:r w:rsidR="00913E40">
              <w:rPr>
                <w:rFonts w:ascii="Arial" w:hAnsi="Arial"/>
                <w:b/>
              </w:rPr>
              <w:t xml:space="preserve"> to be assessed</w:t>
            </w:r>
            <w:r w:rsidRPr="000D3587">
              <w:rPr>
                <w:rFonts w:ascii="Arial" w:hAnsi="Arial"/>
                <w:b/>
              </w:rPr>
              <w:t xml:space="preserve"> </w:t>
            </w:r>
            <w:r w:rsidRPr="000D3587">
              <w:rPr>
                <w:rFonts w:ascii="Arial" w:hAnsi="Arial"/>
              </w:rPr>
              <w:t xml:space="preserve">(as specified in the validated module descriptor </w:t>
            </w:r>
            <w:hyperlink r:id="rId11" w:history="1">
              <w:r w:rsidR="00252F13">
                <w:rPr>
                  <w:rStyle w:val="Hyperlink"/>
                  <w:rFonts w:ascii="Arial" w:hAnsi="Arial"/>
                </w:rPr>
                <w:t>http://icis.southwales.ac.uk/</w:t>
              </w:r>
            </w:hyperlink>
            <w:r w:rsidRPr="000D3587">
              <w:rPr>
                <w:rFonts w:ascii="Arial" w:hAnsi="Arial"/>
              </w:rPr>
              <w:t>):</w:t>
            </w:r>
            <w:r w:rsidRPr="000D3587">
              <w:rPr>
                <w:rFonts w:ascii="Arial" w:hAnsi="Arial"/>
                <w:b/>
                <w:i/>
              </w:rPr>
              <w:t xml:space="preserve"> </w:t>
            </w:r>
          </w:p>
          <w:p w14:paraId="511E3107" w14:textId="77777777" w:rsidR="004C0964" w:rsidRPr="00982823" w:rsidRDefault="004C0964" w:rsidP="004C0964">
            <w:pPr>
              <w:rPr>
                <w:rFonts w:ascii="Arial" w:hAnsi="Arial" w:cs="Arial"/>
                <w:color w:val="000000"/>
                <w:sz w:val="22"/>
                <w:szCs w:val="20"/>
              </w:rPr>
            </w:pPr>
          </w:p>
          <w:p w14:paraId="0E4BAD64" w14:textId="77777777" w:rsidR="00737449" w:rsidRPr="00DE1634" w:rsidRDefault="00737449" w:rsidP="00737449">
            <w:pPr>
              <w:rPr>
                <w:rFonts w:ascii="Arial" w:hAnsi="Arial" w:cs="Arial"/>
                <w:b/>
                <w:sz w:val="22"/>
                <w:szCs w:val="22"/>
              </w:rPr>
            </w:pPr>
            <w:r w:rsidRPr="0072617F">
              <w:rPr>
                <w:rFonts w:ascii="Arial" w:hAnsi="Arial" w:cs="Arial"/>
                <w:color w:val="000000"/>
                <w:sz w:val="20"/>
                <w:szCs w:val="20"/>
              </w:rPr>
              <w:t>LO1. To understand and evaluate the techniques required to model, render and animate a graphical scene.</w:t>
            </w:r>
            <w:r w:rsidRPr="0072617F">
              <w:rPr>
                <w:rFonts w:ascii="Arial" w:hAnsi="Arial" w:cs="Arial"/>
                <w:color w:val="000000"/>
                <w:sz w:val="20"/>
                <w:szCs w:val="20"/>
              </w:rPr>
              <w:br/>
              <w:t>LO2. To use a suitable API to model, render and animate a graphical scene.</w:t>
            </w:r>
          </w:p>
          <w:p w14:paraId="084792A0" w14:textId="77777777" w:rsidR="00374D7F" w:rsidRDefault="00374D7F" w:rsidP="009615AC">
            <w:pPr>
              <w:rPr>
                <w:rFonts w:ascii="Arial" w:hAnsi="Arial" w:cs="Arial"/>
                <w:sz w:val="22"/>
                <w:szCs w:val="22"/>
              </w:rPr>
            </w:pPr>
          </w:p>
          <w:p w14:paraId="3CD0A791" w14:textId="77777777" w:rsidR="00737449" w:rsidRPr="00374D7F" w:rsidRDefault="00737449" w:rsidP="009615AC">
            <w:pPr>
              <w:rPr>
                <w:rFonts w:ascii="Arial" w:hAnsi="Arial" w:cs="Arial"/>
                <w:sz w:val="22"/>
                <w:szCs w:val="22"/>
              </w:rPr>
            </w:pPr>
          </w:p>
          <w:p w14:paraId="2BB93C4B" w14:textId="77777777" w:rsidR="00F03778" w:rsidRPr="000D3587" w:rsidRDefault="00F03778" w:rsidP="009615AC">
            <w:pPr>
              <w:rPr>
                <w:rFonts w:ascii="Arial" w:hAnsi="Arial"/>
                <w:b/>
                <w:i/>
              </w:rPr>
            </w:pPr>
          </w:p>
        </w:tc>
      </w:tr>
    </w:tbl>
    <w:p w14:paraId="5FD41637" w14:textId="77777777" w:rsidR="00BF1E7A" w:rsidRPr="000D3587" w:rsidRDefault="00BF1E7A" w:rsidP="00BF1E7A">
      <w:pPr>
        <w:rPr>
          <w:rFonts w:ascii="Arial" w:hAnsi="Arial"/>
          <w:b/>
        </w:rPr>
      </w:pPr>
    </w:p>
    <w:p w14:paraId="19C734AE" w14:textId="77777777" w:rsidR="00252F13" w:rsidRDefault="00252F13">
      <w:pPr>
        <w:spacing w:after="200" w:line="276" w:lineRule="auto"/>
        <w:rPr>
          <w:rFonts w:ascii="Arial" w:hAnsi="Arial"/>
          <w:u w:val="single"/>
        </w:rPr>
        <w:sectPr w:rsidR="00252F13" w:rsidSect="006B583E">
          <w:headerReference w:type="default" r:id="rId12"/>
          <w:pgSz w:w="11906" w:h="16838" w:code="9"/>
          <w:pgMar w:top="284" w:right="1440" w:bottom="284" w:left="1440" w:header="567" w:footer="567" w:gutter="0"/>
          <w:cols w:space="708"/>
          <w:docGrid w:linePitch="360"/>
        </w:sectPr>
      </w:pPr>
    </w:p>
    <w:tbl>
      <w:tblPr>
        <w:tblW w:w="1513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127"/>
        <w:gridCol w:w="2126"/>
        <w:gridCol w:w="2693"/>
        <w:gridCol w:w="2835"/>
        <w:gridCol w:w="3544"/>
      </w:tblGrid>
      <w:tr w:rsidR="00252F13" w:rsidRPr="005A6D9E" w14:paraId="15BCEDDE" w14:textId="77777777" w:rsidTr="00252F13">
        <w:tc>
          <w:tcPr>
            <w:tcW w:w="1809" w:type="dxa"/>
          </w:tcPr>
          <w:p w14:paraId="095B3B32" w14:textId="77777777" w:rsidR="00252F13" w:rsidRPr="005A6D9E" w:rsidRDefault="00252F13" w:rsidP="008E12B0">
            <w:pPr>
              <w:rPr>
                <w:b/>
              </w:rPr>
            </w:pPr>
            <w:r w:rsidRPr="005A6D9E">
              <w:rPr>
                <w:b/>
              </w:rPr>
              <w:lastRenderedPageBreak/>
              <w:t>Criteria</w:t>
            </w:r>
          </w:p>
        </w:tc>
        <w:tc>
          <w:tcPr>
            <w:tcW w:w="2127" w:type="dxa"/>
          </w:tcPr>
          <w:p w14:paraId="0BFAACA2" w14:textId="77777777" w:rsidR="00252F13" w:rsidRPr="005A6D9E" w:rsidRDefault="00252F13" w:rsidP="008E12B0">
            <w:pPr>
              <w:rPr>
                <w:b/>
              </w:rPr>
            </w:pPr>
            <w:r w:rsidRPr="005A6D9E">
              <w:rPr>
                <w:b/>
              </w:rPr>
              <w:t>Fail (&lt; 40)</w:t>
            </w:r>
            <w:r>
              <w:rPr>
                <w:b/>
              </w:rPr>
              <w:t xml:space="preserve"> </w:t>
            </w:r>
          </w:p>
        </w:tc>
        <w:tc>
          <w:tcPr>
            <w:tcW w:w="2126" w:type="dxa"/>
          </w:tcPr>
          <w:p w14:paraId="2ABD708F" w14:textId="77777777" w:rsidR="00252F13" w:rsidRPr="005A6D9E" w:rsidRDefault="00252F13" w:rsidP="008E12B0">
            <w:pPr>
              <w:rPr>
                <w:b/>
              </w:rPr>
            </w:pPr>
            <w:r>
              <w:rPr>
                <w:b/>
              </w:rPr>
              <w:t>Fair</w:t>
            </w:r>
            <w:r w:rsidRPr="005A6D9E">
              <w:rPr>
                <w:b/>
              </w:rPr>
              <w:t xml:space="preserve"> (40 – 49)</w:t>
            </w:r>
            <w:r>
              <w:rPr>
                <w:b/>
              </w:rPr>
              <w:t xml:space="preserve"> </w:t>
            </w:r>
          </w:p>
        </w:tc>
        <w:tc>
          <w:tcPr>
            <w:tcW w:w="2693" w:type="dxa"/>
          </w:tcPr>
          <w:p w14:paraId="4093F025" w14:textId="77777777" w:rsidR="00252F13" w:rsidRPr="005A6D9E" w:rsidRDefault="00252F13" w:rsidP="008E12B0">
            <w:pPr>
              <w:rPr>
                <w:b/>
              </w:rPr>
            </w:pPr>
            <w:r>
              <w:rPr>
                <w:b/>
              </w:rPr>
              <w:t>Good</w:t>
            </w:r>
            <w:r w:rsidRPr="005A6D9E">
              <w:rPr>
                <w:b/>
              </w:rPr>
              <w:t xml:space="preserve"> (50 – 59)</w:t>
            </w:r>
            <w:r>
              <w:rPr>
                <w:b/>
              </w:rPr>
              <w:t xml:space="preserve"> </w:t>
            </w:r>
          </w:p>
        </w:tc>
        <w:tc>
          <w:tcPr>
            <w:tcW w:w="2835" w:type="dxa"/>
          </w:tcPr>
          <w:p w14:paraId="06709F40" w14:textId="1747BC9D" w:rsidR="00252F13" w:rsidRPr="005A6D9E" w:rsidRDefault="00F57ECD" w:rsidP="008E12B0">
            <w:pPr>
              <w:rPr>
                <w:b/>
              </w:rPr>
            </w:pPr>
            <w:r>
              <w:rPr>
                <w:b/>
              </w:rPr>
              <w:t xml:space="preserve">Very </w:t>
            </w:r>
            <w:r w:rsidR="00252F13" w:rsidRPr="005A6D9E">
              <w:rPr>
                <w:b/>
              </w:rPr>
              <w:t>Good (60 – 69)</w:t>
            </w:r>
            <w:r w:rsidR="00252F13">
              <w:rPr>
                <w:b/>
              </w:rPr>
              <w:t xml:space="preserve"> </w:t>
            </w:r>
          </w:p>
        </w:tc>
        <w:tc>
          <w:tcPr>
            <w:tcW w:w="3544" w:type="dxa"/>
          </w:tcPr>
          <w:p w14:paraId="299A0BA1" w14:textId="77777777" w:rsidR="00252F13" w:rsidRPr="005A6D9E" w:rsidRDefault="00252F13" w:rsidP="008E12B0">
            <w:pPr>
              <w:rPr>
                <w:b/>
              </w:rPr>
            </w:pPr>
            <w:r w:rsidRPr="005A6D9E">
              <w:rPr>
                <w:b/>
              </w:rPr>
              <w:t>Excellent (70 +)</w:t>
            </w:r>
            <w:r>
              <w:rPr>
                <w:b/>
              </w:rPr>
              <w:t xml:space="preserve"> </w:t>
            </w:r>
          </w:p>
        </w:tc>
      </w:tr>
      <w:tr w:rsidR="00252F13" w:rsidRPr="005A6D9E" w14:paraId="56F11B2F" w14:textId="77777777" w:rsidTr="00252F13">
        <w:tc>
          <w:tcPr>
            <w:tcW w:w="1809" w:type="dxa"/>
          </w:tcPr>
          <w:p w14:paraId="0BFE10FA" w14:textId="77777777" w:rsidR="00252F13" w:rsidRDefault="00252F13" w:rsidP="008E12B0">
            <w:pPr>
              <w:jc w:val="right"/>
              <w:rPr>
                <w:sz w:val="20"/>
                <w:szCs w:val="20"/>
              </w:rPr>
            </w:pPr>
            <w:r>
              <w:rPr>
                <w:sz w:val="20"/>
                <w:szCs w:val="20"/>
              </w:rPr>
              <w:t>Overall Scene Quality</w:t>
            </w:r>
          </w:p>
          <w:p w14:paraId="2CDE0A8F" w14:textId="77777777" w:rsidR="00252F13" w:rsidRPr="005A6D9E" w:rsidRDefault="00252F13" w:rsidP="008E12B0">
            <w:pPr>
              <w:jc w:val="right"/>
              <w:rPr>
                <w:sz w:val="20"/>
                <w:szCs w:val="20"/>
              </w:rPr>
            </w:pPr>
            <w:r w:rsidRPr="005A6D9E">
              <w:rPr>
                <w:sz w:val="20"/>
                <w:szCs w:val="20"/>
              </w:rPr>
              <w:t>/</w:t>
            </w:r>
            <w:r>
              <w:rPr>
                <w:sz w:val="20"/>
                <w:szCs w:val="20"/>
              </w:rPr>
              <w:t xml:space="preserve"> 10</w:t>
            </w:r>
          </w:p>
        </w:tc>
        <w:tc>
          <w:tcPr>
            <w:tcW w:w="2127" w:type="dxa"/>
          </w:tcPr>
          <w:p w14:paraId="5D47CB37" w14:textId="77777777" w:rsidR="00252F13" w:rsidRPr="005A6D9E" w:rsidRDefault="00252F13" w:rsidP="008E12B0">
            <w:pPr>
              <w:rPr>
                <w:sz w:val="16"/>
                <w:szCs w:val="16"/>
              </w:rPr>
            </w:pPr>
            <w:r>
              <w:rPr>
                <w:sz w:val="16"/>
                <w:szCs w:val="16"/>
              </w:rPr>
              <w:t xml:space="preserve">Missing or </w:t>
            </w:r>
            <w:proofErr w:type="spellStart"/>
            <w:proofErr w:type="gramStart"/>
            <w:r>
              <w:rPr>
                <w:sz w:val="16"/>
                <w:szCs w:val="16"/>
              </w:rPr>
              <w:t>non existent</w:t>
            </w:r>
            <w:proofErr w:type="spellEnd"/>
            <w:proofErr w:type="gramEnd"/>
            <w:r>
              <w:rPr>
                <w:sz w:val="16"/>
                <w:szCs w:val="16"/>
              </w:rPr>
              <w:t>.</w:t>
            </w:r>
          </w:p>
        </w:tc>
        <w:tc>
          <w:tcPr>
            <w:tcW w:w="2126" w:type="dxa"/>
          </w:tcPr>
          <w:p w14:paraId="264BF0D2" w14:textId="77777777" w:rsidR="00252F13" w:rsidRPr="005A6D9E" w:rsidRDefault="00252F13" w:rsidP="008E12B0">
            <w:pPr>
              <w:rPr>
                <w:sz w:val="16"/>
                <w:szCs w:val="16"/>
              </w:rPr>
            </w:pPr>
            <w:r>
              <w:rPr>
                <w:sz w:val="16"/>
                <w:szCs w:val="16"/>
              </w:rPr>
              <w:t>Basic rendered scene and is of low quality.</w:t>
            </w:r>
          </w:p>
        </w:tc>
        <w:tc>
          <w:tcPr>
            <w:tcW w:w="2693" w:type="dxa"/>
          </w:tcPr>
          <w:p w14:paraId="4A627B16" w14:textId="77777777" w:rsidR="00252F13" w:rsidRPr="005A6D9E" w:rsidRDefault="00252F13" w:rsidP="008E12B0">
            <w:pPr>
              <w:rPr>
                <w:sz w:val="16"/>
                <w:szCs w:val="16"/>
              </w:rPr>
            </w:pPr>
            <w:r>
              <w:rPr>
                <w:sz w:val="16"/>
                <w:szCs w:val="16"/>
              </w:rPr>
              <w:t>A scene has been rendered and is of good reasonable quality.</w:t>
            </w:r>
          </w:p>
        </w:tc>
        <w:tc>
          <w:tcPr>
            <w:tcW w:w="2835" w:type="dxa"/>
          </w:tcPr>
          <w:p w14:paraId="3F18C9D1" w14:textId="77777777" w:rsidR="00252F13" w:rsidRPr="005A6D9E" w:rsidRDefault="00252F13" w:rsidP="008E12B0">
            <w:pPr>
              <w:rPr>
                <w:sz w:val="16"/>
                <w:szCs w:val="16"/>
              </w:rPr>
            </w:pPr>
            <w:r>
              <w:rPr>
                <w:sz w:val="16"/>
                <w:szCs w:val="16"/>
              </w:rPr>
              <w:t xml:space="preserve">A moderately rendered scene making very good use of modelling techniques in OpenGL. </w:t>
            </w:r>
          </w:p>
        </w:tc>
        <w:tc>
          <w:tcPr>
            <w:tcW w:w="3544" w:type="dxa"/>
          </w:tcPr>
          <w:p w14:paraId="35033410" w14:textId="77777777" w:rsidR="00252F13" w:rsidRPr="005A6D9E" w:rsidRDefault="00252F13" w:rsidP="008E12B0">
            <w:pPr>
              <w:rPr>
                <w:sz w:val="16"/>
                <w:szCs w:val="16"/>
              </w:rPr>
            </w:pPr>
            <w:r>
              <w:rPr>
                <w:sz w:val="16"/>
                <w:szCs w:val="16"/>
              </w:rPr>
              <w:t xml:space="preserve">A highly detailed scene that explores </w:t>
            </w:r>
            <w:proofErr w:type="gramStart"/>
            <w:r>
              <w:rPr>
                <w:sz w:val="16"/>
                <w:szCs w:val="16"/>
              </w:rPr>
              <w:t>all of</w:t>
            </w:r>
            <w:proofErr w:type="gramEnd"/>
            <w:r>
              <w:rPr>
                <w:sz w:val="16"/>
                <w:szCs w:val="16"/>
              </w:rPr>
              <w:t xml:space="preserve"> the techniques of OpenGL.</w:t>
            </w:r>
          </w:p>
        </w:tc>
      </w:tr>
      <w:tr w:rsidR="00252F13" w:rsidRPr="005A6D9E" w14:paraId="6ED4A94B" w14:textId="77777777" w:rsidTr="00252F13">
        <w:tc>
          <w:tcPr>
            <w:tcW w:w="1809" w:type="dxa"/>
          </w:tcPr>
          <w:p w14:paraId="7AACBDF3" w14:textId="77777777" w:rsidR="00252F13" w:rsidRDefault="00252F13" w:rsidP="008E12B0">
            <w:pPr>
              <w:jc w:val="right"/>
              <w:rPr>
                <w:sz w:val="20"/>
                <w:szCs w:val="20"/>
              </w:rPr>
            </w:pPr>
            <w:r>
              <w:rPr>
                <w:sz w:val="20"/>
                <w:szCs w:val="20"/>
              </w:rPr>
              <w:t>Rendering geometry and rendering modes</w:t>
            </w:r>
          </w:p>
          <w:p w14:paraId="50001859" w14:textId="77777777" w:rsidR="00252F13" w:rsidRPr="005A6D9E" w:rsidRDefault="00252F13" w:rsidP="008E12B0">
            <w:pPr>
              <w:jc w:val="right"/>
              <w:rPr>
                <w:sz w:val="20"/>
                <w:szCs w:val="20"/>
              </w:rPr>
            </w:pPr>
            <w:r w:rsidRPr="005A6D9E">
              <w:rPr>
                <w:sz w:val="20"/>
                <w:szCs w:val="20"/>
              </w:rPr>
              <w:t>/</w:t>
            </w:r>
            <w:r>
              <w:rPr>
                <w:sz w:val="20"/>
                <w:szCs w:val="20"/>
              </w:rPr>
              <w:t xml:space="preserve"> 30</w:t>
            </w:r>
          </w:p>
        </w:tc>
        <w:tc>
          <w:tcPr>
            <w:tcW w:w="2127" w:type="dxa"/>
          </w:tcPr>
          <w:p w14:paraId="2EB2FEF3" w14:textId="77777777" w:rsidR="00252F13" w:rsidRPr="005A6D9E" w:rsidRDefault="00252F13" w:rsidP="008E12B0">
            <w:pPr>
              <w:rPr>
                <w:sz w:val="16"/>
                <w:szCs w:val="16"/>
              </w:rPr>
            </w:pPr>
            <w:r>
              <w:rPr>
                <w:sz w:val="16"/>
                <w:szCs w:val="16"/>
              </w:rPr>
              <w:t>Missing or not incorporated.</w:t>
            </w:r>
          </w:p>
        </w:tc>
        <w:tc>
          <w:tcPr>
            <w:tcW w:w="2126" w:type="dxa"/>
          </w:tcPr>
          <w:p w14:paraId="23EB8A58" w14:textId="77777777" w:rsidR="00252F13" w:rsidRPr="005A6D9E" w:rsidRDefault="00252F13" w:rsidP="008E12B0">
            <w:pPr>
              <w:rPr>
                <w:sz w:val="16"/>
                <w:szCs w:val="16"/>
              </w:rPr>
            </w:pPr>
            <w:r>
              <w:rPr>
                <w:sz w:val="16"/>
                <w:szCs w:val="16"/>
              </w:rPr>
              <w:t xml:space="preserve">Few basic geometric types explored using immediate mode rendering only. </w:t>
            </w:r>
          </w:p>
        </w:tc>
        <w:tc>
          <w:tcPr>
            <w:tcW w:w="2693" w:type="dxa"/>
          </w:tcPr>
          <w:p w14:paraId="1E27122F" w14:textId="77777777" w:rsidR="00252F13" w:rsidRPr="005A6D9E" w:rsidRDefault="00252F13" w:rsidP="008E12B0">
            <w:pPr>
              <w:rPr>
                <w:sz w:val="16"/>
                <w:szCs w:val="16"/>
              </w:rPr>
            </w:pPr>
            <w:r>
              <w:rPr>
                <w:sz w:val="16"/>
                <w:szCs w:val="16"/>
              </w:rPr>
              <w:t xml:space="preserve">Some geometry types have been explored using a mixture of mostly immediate mode rendering along with a simple VBO or VAO. </w:t>
            </w:r>
          </w:p>
        </w:tc>
        <w:tc>
          <w:tcPr>
            <w:tcW w:w="2835" w:type="dxa"/>
          </w:tcPr>
          <w:p w14:paraId="5BF16219" w14:textId="77777777" w:rsidR="00252F13" w:rsidRPr="005A6D9E" w:rsidRDefault="00252F13" w:rsidP="008E12B0">
            <w:pPr>
              <w:rPr>
                <w:sz w:val="16"/>
                <w:szCs w:val="16"/>
              </w:rPr>
            </w:pPr>
            <w:proofErr w:type="gramStart"/>
            <w:r>
              <w:rPr>
                <w:sz w:val="16"/>
                <w:szCs w:val="16"/>
              </w:rPr>
              <w:t>A number of</w:t>
            </w:r>
            <w:proofErr w:type="gramEnd"/>
            <w:r>
              <w:rPr>
                <w:sz w:val="16"/>
                <w:szCs w:val="16"/>
              </w:rPr>
              <w:t xml:space="preserve"> fairly complex geometry types have been explored. These are mostly rendered using VBO’s or VAO’s applied to multiple objects in the scene. One shader program has been applied to multiple objects in the scene.</w:t>
            </w:r>
          </w:p>
        </w:tc>
        <w:tc>
          <w:tcPr>
            <w:tcW w:w="3544" w:type="dxa"/>
          </w:tcPr>
          <w:p w14:paraId="564D4ECB" w14:textId="77777777" w:rsidR="00252F13" w:rsidRPr="005A6D9E" w:rsidRDefault="00252F13" w:rsidP="008E12B0">
            <w:pPr>
              <w:rPr>
                <w:sz w:val="16"/>
                <w:szCs w:val="16"/>
              </w:rPr>
            </w:pPr>
            <w:r>
              <w:rPr>
                <w:sz w:val="16"/>
                <w:szCs w:val="16"/>
              </w:rPr>
              <w:t xml:space="preserve">Several geometry types have been explored from simple to complex. Advanced rendering techniques such as VBO’s or VAO’s applied throughout the scene. More than one shader program has been applied to multiple objects in the scene to render both textured and </w:t>
            </w:r>
            <w:proofErr w:type="spellStart"/>
            <w:proofErr w:type="gramStart"/>
            <w:r>
              <w:rPr>
                <w:sz w:val="16"/>
                <w:szCs w:val="16"/>
              </w:rPr>
              <w:t>non textured</w:t>
            </w:r>
            <w:proofErr w:type="spellEnd"/>
            <w:proofErr w:type="gramEnd"/>
            <w:r>
              <w:rPr>
                <w:sz w:val="16"/>
                <w:szCs w:val="16"/>
              </w:rPr>
              <w:t xml:space="preserve"> objects.</w:t>
            </w:r>
          </w:p>
        </w:tc>
      </w:tr>
      <w:tr w:rsidR="00252F13" w:rsidRPr="005A6D9E" w14:paraId="741075D2" w14:textId="77777777" w:rsidTr="00252F13">
        <w:tc>
          <w:tcPr>
            <w:tcW w:w="1809" w:type="dxa"/>
          </w:tcPr>
          <w:p w14:paraId="6F6FA37F" w14:textId="77777777" w:rsidR="00252F13" w:rsidRDefault="00252F13" w:rsidP="008E12B0">
            <w:pPr>
              <w:jc w:val="right"/>
              <w:rPr>
                <w:sz w:val="20"/>
                <w:szCs w:val="20"/>
              </w:rPr>
            </w:pPr>
            <w:r>
              <w:rPr>
                <w:sz w:val="20"/>
                <w:szCs w:val="20"/>
              </w:rPr>
              <w:t xml:space="preserve">Texture Mapping &amp; Blending </w:t>
            </w:r>
          </w:p>
          <w:p w14:paraId="28E025B7" w14:textId="77777777" w:rsidR="00252F13" w:rsidRDefault="00252F13" w:rsidP="008E12B0">
            <w:pPr>
              <w:jc w:val="right"/>
              <w:rPr>
                <w:sz w:val="20"/>
                <w:szCs w:val="20"/>
              </w:rPr>
            </w:pPr>
            <w:r>
              <w:rPr>
                <w:sz w:val="20"/>
                <w:szCs w:val="20"/>
              </w:rPr>
              <w:t>/ 25</w:t>
            </w:r>
          </w:p>
        </w:tc>
        <w:tc>
          <w:tcPr>
            <w:tcW w:w="2127" w:type="dxa"/>
          </w:tcPr>
          <w:p w14:paraId="3A13AA95" w14:textId="77777777" w:rsidR="00252F13" w:rsidRDefault="00252F13" w:rsidP="008E12B0">
            <w:pPr>
              <w:rPr>
                <w:sz w:val="16"/>
                <w:szCs w:val="16"/>
              </w:rPr>
            </w:pPr>
            <w:r>
              <w:rPr>
                <w:sz w:val="16"/>
                <w:szCs w:val="16"/>
              </w:rPr>
              <w:t>Missing or not incorporated.</w:t>
            </w:r>
          </w:p>
        </w:tc>
        <w:tc>
          <w:tcPr>
            <w:tcW w:w="2126" w:type="dxa"/>
          </w:tcPr>
          <w:p w14:paraId="1F83EC73" w14:textId="77777777" w:rsidR="00252F13" w:rsidRPr="005A6D9E" w:rsidRDefault="00252F13" w:rsidP="008E12B0">
            <w:pPr>
              <w:rPr>
                <w:sz w:val="16"/>
                <w:szCs w:val="16"/>
              </w:rPr>
            </w:pPr>
            <w:r>
              <w:rPr>
                <w:sz w:val="16"/>
                <w:szCs w:val="16"/>
              </w:rPr>
              <w:t>Basic use of texture mapping applied to one object utilising immediate mode rendering only.</w:t>
            </w:r>
          </w:p>
        </w:tc>
        <w:tc>
          <w:tcPr>
            <w:tcW w:w="2693" w:type="dxa"/>
          </w:tcPr>
          <w:p w14:paraId="2312B4D9" w14:textId="77777777" w:rsidR="00252F13" w:rsidRPr="005A6D9E" w:rsidRDefault="00252F13" w:rsidP="008E12B0">
            <w:pPr>
              <w:rPr>
                <w:sz w:val="16"/>
                <w:szCs w:val="16"/>
              </w:rPr>
            </w:pPr>
            <w:r>
              <w:rPr>
                <w:sz w:val="16"/>
                <w:szCs w:val="16"/>
              </w:rPr>
              <w:t>Good use of texture mapping applied to a few objects in the scene. One type of texture wrapping has been explored.</w:t>
            </w:r>
          </w:p>
        </w:tc>
        <w:tc>
          <w:tcPr>
            <w:tcW w:w="2835" w:type="dxa"/>
          </w:tcPr>
          <w:p w14:paraId="1FB09DBC" w14:textId="77777777" w:rsidR="00252F13" w:rsidRPr="005A6D9E" w:rsidRDefault="00252F13" w:rsidP="008E12B0">
            <w:pPr>
              <w:rPr>
                <w:sz w:val="16"/>
                <w:szCs w:val="16"/>
              </w:rPr>
            </w:pPr>
            <w:r>
              <w:rPr>
                <w:sz w:val="16"/>
                <w:szCs w:val="16"/>
              </w:rPr>
              <w:t xml:space="preserve">Very good use of texture mapping applied to </w:t>
            </w:r>
            <w:proofErr w:type="gramStart"/>
            <w:r>
              <w:rPr>
                <w:sz w:val="16"/>
                <w:szCs w:val="16"/>
              </w:rPr>
              <w:t>a number of</w:t>
            </w:r>
            <w:proofErr w:type="gramEnd"/>
            <w:r>
              <w:rPr>
                <w:sz w:val="16"/>
                <w:szCs w:val="16"/>
              </w:rPr>
              <w:t xml:space="preserve"> objects in the scene. Additional texture wrapping has been explored.</w:t>
            </w:r>
          </w:p>
        </w:tc>
        <w:tc>
          <w:tcPr>
            <w:tcW w:w="3544" w:type="dxa"/>
          </w:tcPr>
          <w:p w14:paraId="559FF1EA" w14:textId="77777777" w:rsidR="00252F13" w:rsidRPr="005A6D9E" w:rsidRDefault="00252F13" w:rsidP="008E12B0">
            <w:pPr>
              <w:rPr>
                <w:sz w:val="16"/>
                <w:szCs w:val="16"/>
              </w:rPr>
            </w:pPr>
            <w:r>
              <w:rPr>
                <w:sz w:val="16"/>
                <w:szCs w:val="16"/>
              </w:rPr>
              <w:t>Excellent use of texture mapping has been applied throughout the scene making use of many texture wrapping options with blending applied to one or more objects.</w:t>
            </w:r>
          </w:p>
        </w:tc>
      </w:tr>
      <w:tr w:rsidR="00252F13" w:rsidRPr="005A6D9E" w14:paraId="2C3EBF83" w14:textId="77777777" w:rsidTr="00252F13">
        <w:tc>
          <w:tcPr>
            <w:tcW w:w="1809" w:type="dxa"/>
          </w:tcPr>
          <w:p w14:paraId="3684F4FF" w14:textId="77777777" w:rsidR="00252F13" w:rsidRDefault="00252F13" w:rsidP="008E12B0">
            <w:pPr>
              <w:jc w:val="right"/>
              <w:rPr>
                <w:sz w:val="20"/>
                <w:szCs w:val="20"/>
              </w:rPr>
            </w:pPr>
            <w:r>
              <w:rPr>
                <w:sz w:val="20"/>
                <w:szCs w:val="20"/>
              </w:rPr>
              <w:t xml:space="preserve">Transformations, Animation and Interactivity </w:t>
            </w:r>
          </w:p>
          <w:p w14:paraId="25B7B048" w14:textId="77777777" w:rsidR="00252F13" w:rsidRDefault="00252F13" w:rsidP="008E12B0">
            <w:pPr>
              <w:jc w:val="right"/>
              <w:rPr>
                <w:sz w:val="20"/>
                <w:szCs w:val="20"/>
              </w:rPr>
            </w:pPr>
            <w:r>
              <w:rPr>
                <w:sz w:val="20"/>
                <w:szCs w:val="20"/>
              </w:rPr>
              <w:t>/ 15</w:t>
            </w:r>
          </w:p>
        </w:tc>
        <w:tc>
          <w:tcPr>
            <w:tcW w:w="2127" w:type="dxa"/>
          </w:tcPr>
          <w:p w14:paraId="12F2853D" w14:textId="77777777" w:rsidR="00252F13" w:rsidRDefault="00252F13" w:rsidP="008E12B0">
            <w:pPr>
              <w:rPr>
                <w:sz w:val="16"/>
                <w:szCs w:val="16"/>
              </w:rPr>
            </w:pPr>
            <w:r>
              <w:rPr>
                <w:sz w:val="16"/>
                <w:szCs w:val="16"/>
              </w:rPr>
              <w:t>Missing or not incorporated.</w:t>
            </w:r>
          </w:p>
        </w:tc>
        <w:tc>
          <w:tcPr>
            <w:tcW w:w="2126" w:type="dxa"/>
          </w:tcPr>
          <w:p w14:paraId="7CEE28C8" w14:textId="77777777" w:rsidR="00252F13" w:rsidRPr="005A6D9E" w:rsidRDefault="00252F13" w:rsidP="008E12B0">
            <w:pPr>
              <w:rPr>
                <w:sz w:val="16"/>
                <w:szCs w:val="16"/>
              </w:rPr>
            </w:pPr>
            <w:r>
              <w:rPr>
                <w:sz w:val="16"/>
                <w:szCs w:val="16"/>
              </w:rPr>
              <w:t>Basic use of a single transformation applied to one or two objects. No animation and interactivity present.</w:t>
            </w:r>
          </w:p>
        </w:tc>
        <w:tc>
          <w:tcPr>
            <w:tcW w:w="2693" w:type="dxa"/>
          </w:tcPr>
          <w:p w14:paraId="579F86A0" w14:textId="77777777" w:rsidR="00252F13" w:rsidRPr="005A6D9E" w:rsidRDefault="00252F13" w:rsidP="008E12B0">
            <w:pPr>
              <w:rPr>
                <w:sz w:val="16"/>
                <w:szCs w:val="16"/>
              </w:rPr>
            </w:pPr>
            <w:r>
              <w:rPr>
                <w:sz w:val="16"/>
                <w:szCs w:val="16"/>
              </w:rPr>
              <w:t>One or more transformations in isolation have been explored and applied to two or more objects in the scene. Scene contains basic animation or interactivity controlled using a mouse or keyboard.</w:t>
            </w:r>
          </w:p>
        </w:tc>
        <w:tc>
          <w:tcPr>
            <w:tcW w:w="2835" w:type="dxa"/>
          </w:tcPr>
          <w:p w14:paraId="1DFC9FA3" w14:textId="77777777" w:rsidR="00252F13" w:rsidRPr="005A6D9E" w:rsidRDefault="00252F13" w:rsidP="008E12B0">
            <w:pPr>
              <w:rPr>
                <w:sz w:val="16"/>
                <w:szCs w:val="16"/>
              </w:rPr>
            </w:pPr>
            <w:r>
              <w:rPr>
                <w:sz w:val="16"/>
                <w:szCs w:val="16"/>
              </w:rPr>
              <w:t>Very good use of multiple transformations but these are mostly used in isolation. Little or no use of combined transformations. Good use of animation and/or user interactivity has been explored and applied to control two or more objects in the scene.</w:t>
            </w:r>
          </w:p>
        </w:tc>
        <w:tc>
          <w:tcPr>
            <w:tcW w:w="3544" w:type="dxa"/>
          </w:tcPr>
          <w:p w14:paraId="7F84FF30" w14:textId="77777777" w:rsidR="00252F13" w:rsidRPr="005A6D9E" w:rsidRDefault="00252F13" w:rsidP="008E12B0">
            <w:pPr>
              <w:rPr>
                <w:sz w:val="16"/>
                <w:szCs w:val="16"/>
              </w:rPr>
            </w:pPr>
            <w:r>
              <w:rPr>
                <w:sz w:val="16"/>
                <w:szCs w:val="16"/>
              </w:rPr>
              <w:t xml:space="preserve">Excellent use of standard transformations both in isolation and in combination applied to multiple objects in the scene. Animation has also been explored to a more advanced level. The user is also able to control one or more objects manually in the scene using keyboard and/or mouse. </w:t>
            </w:r>
          </w:p>
        </w:tc>
      </w:tr>
      <w:tr w:rsidR="00252F13" w:rsidRPr="005A6D9E" w14:paraId="02B76981" w14:textId="77777777" w:rsidTr="00252F13">
        <w:tc>
          <w:tcPr>
            <w:tcW w:w="1809" w:type="dxa"/>
          </w:tcPr>
          <w:p w14:paraId="7E45CDCB" w14:textId="77777777" w:rsidR="00252F13" w:rsidRDefault="00252F13" w:rsidP="008E12B0">
            <w:pPr>
              <w:jc w:val="right"/>
              <w:rPr>
                <w:sz w:val="20"/>
                <w:szCs w:val="20"/>
              </w:rPr>
            </w:pPr>
            <w:r>
              <w:rPr>
                <w:sz w:val="20"/>
                <w:szCs w:val="20"/>
              </w:rPr>
              <w:t>Hierarchical modelling</w:t>
            </w:r>
          </w:p>
          <w:p w14:paraId="56F4D058" w14:textId="77777777" w:rsidR="00252F13" w:rsidRDefault="00252F13" w:rsidP="008E12B0">
            <w:pPr>
              <w:jc w:val="right"/>
              <w:rPr>
                <w:sz w:val="20"/>
                <w:szCs w:val="20"/>
              </w:rPr>
            </w:pPr>
            <w:r>
              <w:rPr>
                <w:sz w:val="20"/>
                <w:szCs w:val="20"/>
              </w:rPr>
              <w:t>/ 10</w:t>
            </w:r>
          </w:p>
        </w:tc>
        <w:tc>
          <w:tcPr>
            <w:tcW w:w="2127" w:type="dxa"/>
          </w:tcPr>
          <w:p w14:paraId="08E99384" w14:textId="77777777" w:rsidR="00252F13" w:rsidRDefault="00252F13" w:rsidP="008E12B0">
            <w:pPr>
              <w:rPr>
                <w:sz w:val="16"/>
                <w:szCs w:val="16"/>
              </w:rPr>
            </w:pPr>
            <w:r>
              <w:rPr>
                <w:sz w:val="16"/>
                <w:szCs w:val="16"/>
              </w:rPr>
              <w:t>Missing or not incorporated.</w:t>
            </w:r>
          </w:p>
        </w:tc>
        <w:tc>
          <w:tcPr>
            <w:tcW w:w="2126" w:type="dxa"/>
            <w:tcBorders>
              <w:bottom w:val="single" w:sz="4" w:space="0" w:color="auto"/>
            </w:tcBorders>
          </w:tcPr>
          <w:p w14:paraId="03CCF6BD" w14:textId="41DF5788" w:rsidR="00252F13" w:rsidRPr="005A6D9E" w:rsidRDefault="00252F13" w:rsidP="008E12B0">
            <w:pPr>
              <w:rPr>
                <w:sz w:val="16"/>
                <w:szCs w:val="16"/>
              </w:rPr>
            </w:pPr>
            <w:r>
              <w:rPr>
                <w:sz w:val="16"/>
                <w:szCs w:val="16"/>
              </w:rPr>
              <w:t xml:space="preserve">Basic hierarchy </w:t>
            </w:r>
            <w:r w:rsidR="00BA0900">
              <w:rPr>
                <w:sz w:val="16"/>
                <w:szCs w:val="16"/>
              </w:rPr>
              <w:t>has been attempted but</w:t>
            </w:r>
            <w:r>
              <w:rPr>
                <w:sz w:val="16"/>
                <w:szCs w:val="16"/>
              </w:rPr>
              <w:t xml:space="preserve"> does not work properly.</w:t>
            </w:r>
          </w:p>
        </w:tc>
        <w:tc>
          <w:tcPr>
            <w:tcW w:w="2693" w:type="dxa"/>
            <w:tcBorders>
              <w:bottom w:val="single" w:sz="4" w:space="0" w:color="auto"/>
            </w:tcBorders>
          </w:tcPr>
          <w:p w14:paraId="69226495" w14:textId="77777777" w:rsidR="00252F13" w:rsidRPr="005A6D9E" w:rsidRDefault="00252F13" w:rsidP="008E12B0">
            <w:pPr>
              <w:rPr>
                <w:sz w:val="16"/>
                <w:szCs w:val="16"/>
              </w:rPr>
            </w:pPr>
            <w:r>
              <w:rPr>
                <w:sz w:val="16"/>
                <w:szCs w:val="16"/>
              </w:rPr>
              <w:t>Basic hierarchy is present and works with no problems.</w:t>
            </w:r>
          </w:p>
        </w:tc>
        <w:tc>
          <w:tcPr>
            <w:tcW w:w="2835" w:type="dxa"/>
            <w:tcBorders>
              <w:bottom w:val="single" w:sz="4" w:space="0" w:color="auto"/>
            </w:tcBorders>
          </w:tcPr>
          <w:p w14:paraId="6779A39C" w14:textId="77777777" w:rsidR="00252F13" w:rsidRPr="005A6D9E" w:rsidRDefault="00252F13" w:rsidP="008E12B0">
            <w:pPr>
              <w:rPr>
                <w:sz w:val="16"/>
                <w:szCs w:val="16"/>
              </w:rPr>
            </w:pPr>
            <w:r>
              <w:rPr>
                <w:sz w:val="16"/>
                <w:szCs w:val="16"/>
              </w:rPr>
              <w:t>Intermediate hierarchy is present with 2 levels deep.</w:t>
            </w:r>
          </w:p>
        </w:tc>
        <w:tc>
          <w:tcPr>
            <w:tcW w:w="3544" w:type="dxa"/>
          </w:tcPr>
          <w:p w14:paraId="40867EB3" w14:textId="77777777" w:rsidR="00252F13" w:rsidRPr="005A6D9E" w:rsidRDefault="00252F13" w:rsidP="008E12B0">
            <w:pPr>
              <w:rPr>
                <w:sz w:val="16"/>
                <w:szCs w:val="16"/>
              </w:rPr>
            </w:pPr>
            <w:r>
              <w:rPr>
                <w:sz w:val="16"/>
                <w:szCs w:val="16"/>
              </w:rPr>
              <w:t>Detailed hierarchy of at least 3 levels deep is explored with excellent use of a transformation matrix stack.</w:t>
            </w:r>
          </w:p>
        </w:tc>
      </w:tr>
      <w:tr w:rsidR="00252F13" w:rsidRPr="00BA44B1" w14:paraId="2ACC398A" w14:textId="77777777" w:rsidTr="00252F13">
        <w:tc>
          <w:tcPr>
            <w:tcW w:w="1809" w:type="dxa"/>
            <w:tcBorders>
              <w:bottom w:val="single" w:sz="4" w:space="0" w:color="auto"/>
            </w:tcBorders>
          </w:tcPr>
          <w:p w14:paraId="5157307C" w14:textId="77777777" w:rsidR="00252F13" w:rsidRDefault="00252F13" w:rsidP="008E12B0">
            <w:pPr>
              <w:jc w:val="right"/>
              <w:rPr>
                <w:sz w:val="20"/>
                <w:szCs w:val="20"/>
              </w:rPr>
            </w:pPr>
            <w:r>
              <w:rPr>
                <w:sz w:val="20"/>
                <w:szCs w:val="20"/>
              </w:rPr>
              <w:t>Demo</w:t>
            </w:r>
          </w:p>
          <w:p w14:paraId="18EBEEDA" w14:textId="77777777" w:rsidR="00252F13" w:rsidRDefault="00252F13" w:rsidP="008E12B0">
            <w:pPr>
              <w:jc w:val="right"/>
              <w:rPr>
                <w:sz w:val="20"/>
                <w:szCs w:val="20"/>
              </w:rPr>
            </w:pPr>
            <w:r>
              <w:rPr>
                <w:sz w:val="20"/>
                <w:szCs w:val="20"/>
              </w:rPr>
              <w:t xml:space="preserve">/ 10 </w:t>
            </w:r>
          </w:p>
        </w:tc>
        <w:tc>
          <w:tcPr>
            <w:tcW w:w="2127" w:type="dxa"/>
            <w:tcBorders>
              <w:bottom w:val="single" w:sz="4" w:space="0" w:color="auto"/>
            </w:tcBorders>
          </w:tcPr>
          <w:p w14:paraId="2E36D798" w14:textId="77777777" w:rsidR="00252F13" w:rsidRPr="005A6D9E" w:rsidRDefault="00252F13" w:rsidP="008E12B0">
            <w:pPr>
              <w:rPr>
                <w:sz w:val="16"/>
                <w:szCs w:val="16"/>
              </w:rPr>
            </w:pPr>
            <w:r>
              <w:rPr>
                <w:sz w:val="16"/>
                <w:szCs w:val="16"/>
              </w:rPr>
              <w:t>Did not demo.</w:t>
            </w:r>
          </w:p>
        </w:tc>
        <w:tc>
          <w:tcPr>
            <w:tcW w:w="2126" w:type="dxa"/>
            <w:tcBorders>
              <w:bottom w:val="single" w:sz="4" w:space="0" w:color="auto"/>
            </w:tcBorders>
            <w:shd w:val="clear" w:color="auto" w:fill="F3F3F3"/>
          </w:tcPr>
          <w:p w14:paraId="08F9B71E" w14:textId="77777777" w:rsidR="00252F13" w:rsidRPr="00BA44B1" w:rsidRDefault="00252F13" w:rsidP="008E12B0">
            <w:pPr>
              <w:rPr>
                <w:sz w:val="16"/>
                <w:szCs w:val="16"/>
              </w:rPr>
            </w:pPr>
          </w:p>
        </w:tc>
        <w:tc>
          <w:tcPr>
            <w:tcW w:w="2693" w:type="dxa"/>
            <w:tcBorders>
              <w:bottom w:val="single" w:sz="4" w:space="0" w:color="auto"/>
            </w:tcBorders>
            <w:shd w:val="clear" w:color="auto" w:fill="F3F3F3"/>
          </w:tcPr>
          <w:p w14:paraId="6EF2A5A7" w14:textId="77777777" w:rsidR="00252F13" w:rsidRPr="00BA44B1" w:rsidRDefault="00252F13" w:rsidP="008E12B0">
            <w:pPr>
              <w:rPr>
                <w:sz w:val="16"/>
                <w:szCs w:val="16"/>
              </w:rPr>
            </w:pPr>
          </w:p>
        </w:tc>
        <w:tc>
          <w:tcPr>
            <w:tcW w:w="2835" w:type="dxa"/>
            <w:tcBorders>
              <w:bottom w:val="single" w:sz="4" w:space="0" w:color="auto"/>
            </w:tcBorders>
            <w:shd w:val="clear" w:color="auto" w:fill="F3F3F3"/>
          </w:tcPr>
          <w:p w14:paraId="6DC9FADD" w14:textId="77777777" w:rsidR="00252F13" w:rsidRPr="00BA44B1" w:rsidRDefault="00252F13" w:rsidP="008E12B0">
            <w:pPr>
              <w:rPr>
                <w:sz w:val="16"/>
                <w:szCs w:val="16"/>
              </w:rPr>
            </w:pPr>
          </w:p>
        </w:tc>
        <w:tc>
          <w:tcPr>
            <w:tcW w:w="3544" w:type="dxa"/>
            <w:tcBorders>
              <w:bottom w:val="single" w:sz="4" w:space="0" w:color="auto"/>
            </w:tcBorders>
          </w:tcPr>
          <w:p w14:paraId="78A9F295" w14:textId="77777777" w:rsidR="00252F13" w:rsidRPr="00BA44B1" w:rsidRDefault="00252F13" w:rsidP="008E12B0">
            <w:pPr>
              <w:rPr>
                <w:sz w:val="16"/>
                <w:szCs w:val="16"/>
              </w:rPr>
            </w:pPr>
            <w:r>
              <w:rPr>
                <w:sz w:val="16"/>
                <w:szCs w:val="16"/>
              </w:rPr>
              <w:t>Attended and provided a working demo.</w:t>
            </w:r>
          </w:p>
        </w:tc>
      </w:tr>
    </w:tbl>
    <w:p w14:paraId="6A79BA63" w14:textId="77777777" w:rsidR="00252F13" w:rsidRDefault="007673B8">
      <w:pPr>
        <w:spacing w:after="200" w:line="276" w:lineRule="auto"/>
        <w:rPr>
          <w:rFonts w:ascii="Arial" w:hAnsi="Arial"/>
          <w:u w:val="single"/>
        </w:rPr>
        <w:sectPr w:rsidR="00252F13" w:rsidSect="00252F13">
          <w:pgSz w:w="16838" w:h="11906" w:orient="landscape" w:code="9"/>
          <w:pgMar w:top="1440" w:right="284" w:bottom="1440" w:left="284" w:header="567" w:footer="567" w:gutter="0"/>
          <w:cols w:space="708"/>
          <w:docGrid w:linePitch="360"/>
        </w:sectPr>
      </w:pPr>
      <w:r>
        <w:rPr>
          <w:rFonts w:ascii="Arial" w:hAnsi="Arial"/>
          <w:u w:val="single"/>
        </w:rPr>
        <w:br w:type="page"/>
      </w:r>
    </w:p>
    <w:p w14:paraId="6DD8F5F9" w14:textId="4AD863CE" w:rsidR="00913E40" w:rsidRDefault="00913E40">
      <w:pPr>
        <w:spacing w:after="200" w:line="276" w:lineRule="auto"/>
        <w:rPr>
          <w:rFonts w:ascii="Arial" w:hAnsi="Arial"/>
          <w:u w:val="single"/>
        </w:rPr>
      </w:pPr>
    </w:p>
    <w:p w14:paraId="376140E0" w14:textId="77777777" w:rsidR="00BF1E7A" w:rsidRPr="000D3587" w:rsidRDefault="00BF1E7A" w:rsidP="00BF1E7A">
      <w:pPr>
        <w:rPr>
          <w:rFonts w:ascii="Arial" w:hAnsi="Arial"/>
        </w:rPr>
      </w:pPr>
    </w:p>
    <w:tbl>
      <w:tblPr>
        <w:tblStyle w:val="TableGrid"/>
        <w:tblW w:w="0" w:type="auto"/>
        <w:tblLook w:val="04A0" w:firstRow="1" w:lastRow="0" w:firstColumn="1" w:lastColumn="0" w:noHBand="0" w:noVBand="1"/>
      </w:tblPr>
      <w:tblGrid>
        <w:gridCol w:w="2949"/>
        <w:gridCol w:w="6090"/>
      </w:tblGrid>
      <w:tr w:rsidR="00990DB4" w:rsidRPr="000D3587" w14:paraId="38AB185F" w14:textId="77777777" w:rsidTr="00F03778">
        <w:tc>
          <w:tcPr>
            <w:tcW w:w="9039" w:type="dxa"/>
            <w:gridSpan w:val="2"/>
          </w:tcPr>
          <w:p w14:paraId="2902AF1D" w14:textId="77777777" w:rsidR="00990DB4" w:rsidRDefault="00990DB4" w:rsidP="00990DB4">
            <w:pPr>
              <w:jc w:val="center"/>
              <w:rPr>
                <w:ins w:id="0" w:author="Jo Smedley" w:date="2014-07-05T19:00:00Z"/>
                <w:rFonts w:ascii="Arial" w:hAnsi="Arial"/>
                <w:b/>
              </w:rPr>
            </w:pPr>
            <w:r>
              <w:rPr>
                <w:rFonts w:ascii="Arial" w:hAnsi="Arial"/>
                <w:b/>
              </w:rPr>
              <w:t>Part C: Reflections on Assessment</w:t>
            </w:r>
          </w:p>
          <w:p w14:paraId="6704A7ED" w14:textId="77777777" w:rsidR="00990DB4" w:rsidRPr="000D3587" w:rsidRDefault="00990DB4" w:rsidP="00990DB4">
            <w:pPr>
              <w:jc w:val="center"/>
              <w:rPr>
                <w:rFonts w:ascii="Arial" w:hAnsi="Arial"/>
                <w:b/>
              </w:rPr>
            </w:pPr>
            <w:r>
              <w:rPr>
                <w:rFonts w:ascii="Arial" w:hAnsi="Arial"/>
                <w:b/>
              </w:rPr>
              <w:t>(</w:t>
            </w:r>
            <w:r w:rsidR="00D36AA9">
              <w:rPr>
                <w:rFonts w:ascii="Arial" w:hAnsi="Arial"/>
                <w:b/>
              </w:rPr>
              <w:t xml:space="preserve">to be </w:t>
            </w:r>
            <w:r>
              <w:rPr>
                <w:rFonts w:ascii="Arial" w:hAnsi="Arial"/>
                <w:b/>
              </w:rPr>
              <w:t>completed by student – optional)</w:t>
            </w:r>
          </w:p>
        </w:tc>
      </w:tr>
      <w:tr w:rsidR="00BF1E7A" w:rsidRPr="000D3587" w14:paraId="4278DD65" w14:textId="77777777" w:rsidTr="00F03778">
        <w:tc>
          <w:tcPr>
            <w:tcW w:w="9039" w:type="dxa"/>
            <w:gridSpan w:val="2"/>
          </w:tcPr>
          <w:p w14:paraId="16D2D639" w14:textId="77777777" w:rsidR="00BF1E7A" w:rsidRPr="000D3587" w:rsidRDefault="00BF1E7A" w:rsidP="009615AC">
            <w:pPr>
              <w:rPr>
                <w:rFonts w:ascii="Arial" w:hAnsi="Arial"/>
                <w:b/>
              </w:rPr>
            </w:pPr>
            <w:r w:rsidRPr="000D3587">
              <w:rPr>
                <w:rFonts w:ascii="Arial" w:hAnsi="Arial"/>
                <w:b/>
              </w:rPr>
              <w:t>Use of previous feedback:</w:t>
            </w:r>
          </w:p>
          <w:p w14:paraId="3170F6CA" w14:textId="77777777" w:rsidR="00BF1E7A" w:rsidRPr="000D3587" w:rsidRDefault="00BF1E7A" w:rsidP="009615AC">
            <w:pPr>
              <w:rPr>
                <w:rFonts w:ascii="Arial" w:hAnsi="Arial"/>
                <w:b/>
              </w:rPr>
            </w:pPr>
          </w:p>
          <w:p w14:paraId="55B8720E" w14:textId="226F37E0" w:rsidR="00BF1E7A" w:rsidRPr="000D3587" w:rsidRDefault="00BF1E7A" w:rsidP="009615AC">
            <w:pPr>
              <w:rPr>
                <w:rFonts w:ascii="Arial" w:hAnsi="Arial"/>
              </w:rPr>
            </w:pPr>
            <w:r w:rsidRPr="000D3587">
              <w:rPr>
                <w:rFonts w:ascii="Arial" w:hAnsi="Arial"/>
              </w:rPr>
              <w:t>In this ass</w:t>
            </w:r>
            <w:r>
              <w:rPr>
                <w:rFonts w:ascii="Arial" w:hAnsi="Arial"/>
              </w:rPr>
              <w:t>essment</w:t>
            </w:r>
            <w:r w:rsidRPr="000D3587">
              <w:rPr>
                <w:rFonts w:ascii="Arial" w:hAnsi="Arial"/>
              </w:rPr>
              <w:t>, I have tak</w:t>
            </w:r>
            <w:r>
              <w:rPr>
                <w:rFonts w:ascii="Arial" w:hAnsi="Arial"/>
              </w:rPr>
              <w:t>en/took</w:t>
            </w:r>
            <w:r w:rsidRPr="000D3587">
              <w:rPr>
                <w:rFonts w:ascii="Arial" w:hAnsi="Arial"/>
              </w:rPr>
              <w:t xml:space="preserve"> note of the following points in feedback on previous </w:t>
            </w:r>
            <w:r>
              <w:rPr>
                <w:rFonts w:ascii="Arial" w:hAnsi="Arial"/>
              </w:rPr>
              <w:t>work</w:t>
            </w:r>
            <w:r w:rsidRPr="000D3587">
              <w:rPr>
                <w:rFonts w:ascii="Arial" w:hAnsi="Arial"/>
              </w:rPr>
              <w:t>:</w:t>
            </w:r>
            <w:r w:rsidR="00DB7A37">
              <w:rPr>
                <w:rFonts w:ascii="Arial" w:hAnsi="Arial"/>
              </w:rPr>
              <w:t xml:space="preserve"> -</w:t>
            </w:r>
          </w:p>
          <w:p w14:paraId="1FFC78A7" w14:textId="77777777" w:rsidR="00BF1E7A" w:rsidRDefault="00BF1E7A" w:rsidP="009615AC">
            <w:pPr>
              <w:rPr>
                <w:ins w:id="1" w:author="Jo Smedley" w:date="2014-07-05T19:05:00Z"/>
                <w:rFonts w:ascii="Arial" w:hAnsi="Arial"/>
              </w:rPr>
            </w:pPr>
          </w:p>
          <w:p w14:paraId="33AD51EC" w14:textId="77777777" w:rsidR="005D5840" w:rsidRDefault="005D5840" w:rsidP="009615AC">
            <w:pPr>
              <w:rPr>
                <w:ins w:id="2" w:author="Jo Smedley" w:date="2014-07-05T19:05:00Z"/>
                <w:rFonts w:ascii="Arial" w:hAnsi="Arial"/>
              </w:rPr>
            </w:pPr>
          </w:p>
          <w:p w14:paraId="1B2C8781" w14:textId="77777777" w:rsidR="005D5840" w:rsidRPr="000D3587" w:rsidRDefault="005D5840" w:rsidP="009615AC">
            <w:pPr>
              <w:rPr>
                <w:rFonts w:ascii="Arial" w:hAnsi="Arial"/>
              </w:rPr>
            </w:pPr>
          </w:p>
          <w:p w14:paraId="16571F41" w14:textId="77777777" w:rsidR="00BF1E7A" w:rsidRPr="000D3587" w:rsidRDefault="00BF1E7A" w:rsidP="009615AC">
            <w:pPr>
              <w:rPr>
                <w:rFonts w:ascii="Arial" w:hAnsi="Arial"/>
              </w:rPr>
            </w:pPr>
          </w:p>
          <w:p w14:paraId="2756CDB7" w14:textId="77777777" w:rsidR="00BF1E7A" w:rsidRPr="000D3587" w:rsidRDefault="00BF1E7A" w:rsidP="009615AC">
            <w:pPr>
              <w:rPr>
                <w:rFonts w:ascii="Arial" w:hAnsi="Arial"/>
              </w:rPr>
            </w:pPr>
          </w:p>
          <w:p w14:paraId="481EBBCC" w14:textId="77777777" w:rsidR="00BF1E7A" w:rsidRPr="000D3587" w:rsidRDefault="00BF1E7A" w:rsidP="009615AC">
            <w:pPr>
              <w:rPr>
                <w:rFonts w:ascii="Arial" w:hAnsi="Arial"/>
              </w:rPr>
            </w:pPr>
          </w:p>
          <w:p w14:paraId="5E17648A" w14:textId="77777777" w:rsidR="00BF1E7A" w:rsidRPr="000D3587" w:rsidRDefault="00BF1E7A" w:rsidP="009615AC">
            <w:pPr>
              <w:rPr>
                <w:rFonts w:ascii="Arial" w:hAnsi="Arial"/>
              </w:rPr>
            </w:pPr>
          </w:p>
        </w:tc>
      </w:tr>
      <w:tr w:rsidR="00BF1E7A" w:rsidRPr="000D3587" w14:paraId="0C339E84" w14:textId="77777777" w:rsidTr="00F03778">
        <w:tc>
          <w:tcPr>
            <w:tcW w:w="9039" w:type="dxa"/>
            <w:gridSpan w:val="2"/>
          </w:tcPr>
          <w:p w14:paraId="31D24EAC" w14:textId="77777777" w:rsidR="005D5840" w:rsidRDefault="005D5840" w:rsidP="009615AC">
            <w:pPr>
              <w:rPr>
                <w:ins w:id="3" w:author="Jo Smedley" w:date="2014-07-05T19:04:00Z"/>
                <w:rFonts w:ascii="Arial" w:hAnsi="Arial"/>
                <w:b/>
              </w:rPr>
            </w:pPr>
          </w:p>
          <w:p w14:paraId="6C20F44C" w14:textId="77777777" w:rsidR="00BF1E7A" w:rsidRPr="000D3587" w:rsidRDefault="00BF1E7A" w:rsidP="009615AC">
            <w:pPr>
              <w:rPr>
                <w:rFonts w:ascii="Arial" w:hAnsi="Arial"/>
                <w:b/>
              </w:rPr>
            </w:pPr>
            <w:r w:rsidRPr="000D3587">
              <w:rPr>
                <w:rFonts w:ascii="Arial" w:hAnsi="Arial"/>
                <w:b/>
              </w:rPr>
              <w:t>Please indicate which of the following you feel</w:t>
            </w:r>
            <w:r>
              <w:rPr>
                <w:rFonts w:ascii="Arial" w:hAnsi="Arial"/>
                <w:b/>
              </w:rPr>
              <w:t>/felt</w:t>
            </w:r>
            <w:r w:rsidRPr="000D3587">
              <w:rPr>
                <w:rFonts w:ascii="Arial" w:hAnsi="Arial"/>
                <w:b/>
              </w:rPr>
              <w:t xml:space="preserve"> applies</w:t>
            </w:r>
            <w:r>
              <w:rPr>
                <w:rFonts w:ascii="Arial" w:hAnsi="Arial"/>
                <w:b/>
              </w:rPr>
              <w:t>/applied</w:t>
            </w:r>
            <w:r w:rsidRPr="000D3587">
              <w:rPr>
                <w:rFonts w:ascii="Arial" w:hAnsi="Arial"/>
                <w:b/>
              </w:rPr>
              <w:t xml:space="preserve"> to your submitted work</w:t>
            </w:r>
          </w:p>
          <w:p w14:paraId="47490351" w14:textId="77777777" w:rsidR="00BF1E7A" w:rsidRDefault="000835EA" w:rsidP="00BF1E7A">
            <w:pPr>
              <w:pStyle w:val="ListParagraph"/>
              <w:numPr>
                <w:ilvl w:val="0"/>
                <w:numId w:val="2"/>
              </w:numPr>
              <w:rPr>
                <w:rFonts w:ascii="Arial" w:hAnsi="Arial"/>
              </w:rPr>
            </w:pPr>
            <w:r>
              <w:rPr>
                <w:noProof/>
              </w:rPr>
              <w:pict w14:anchorId="292FA287">
                <v:shapetype id="_x0000_t202" coordsize="21600,21600" o:spt="202" path="m,l,21600r21600,l21600,xe">
                  <v:stroke joinstyle="miter"/>
                  <v:path gradientshapeok="t" o:connecttype="rect"/>
                </v:shapetype>
                <v:shape id="Text Box 2" o:spid="_x0000_s1029" type="#_x0000_t202" style="position:absolute;left:0;text-align:left;margin-left:397.4pt;margin-top:1.25pt;width:14.9pt;height:1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" fillcolor="window" strokeweight=".5pt">
                  <o:lock v:ext="edit" aspectratio="t" verticies="t" text="t" shapetype="t"/>
                  <v:textbox>
                    <w:txbxContent>
                      <w:p w14:paraId="176E1CF7" w14:textId="77777777" w:rsidR="00F0703D" w:rsidRDefault="00F0703D" w:rsidP="00BF1E7A"/>
                    </w:txbxContent>
                  </v:textbox>
                </v:shape>
              </w:pict>
            </w:r>
            <w:r w:rsidR="00BF1E7A" w:rsidRPr="00862023">
              <w:rPr>
                <w:rFonts w:ascii="Arial" w:hAnsi="Arial"/>
              </w:rPr>
              <w:t xml:space="preserve">A reasonable attempt.  </w:t>
            </w:r>
            <w:r w:rsidR="00BF1E7A">
              <w:rPr>
                <w:rFonts w:ascii="Arial" w:hAnsi="Arial"/>
              </w:rPr>
              <w:t>I could have developed some of the</w:t>
            </w:r>
          </w:p>
          <w:p w14:paraId="57111011" w14:textId="77777777" w:rsidR="00BF1E7A" w:rsidRPr="00862023" w:rsidRDefault="00BF1E7A" w:rsidP="009615AC">
            <w:pPr>
              <w:pStyle w:val="ListParagraph"/>
              <w:rPr>
                <w:rFonts w:ascii="Arial" w:hAnsi="Arial"/>
              </w:rPr>
            </w:pPr>
            <w:r>
              <w:rPr>
                <w:rFonts w:ascii="Arial" w:hAnsi="Arial"/>
              </w:rPr>
              <w:t xml:space="preserve">sections further.  </w:t>
            </w:r>
          </w:p>
          <w:p w14:paraId="44A24D9E" w14:textId="77777777" w:rsidR="00BF1E7A" w:rsidRDefault="000835EA" w:rsidP="00BF1E7A">
            <w:pPr>
              <w:pStyle w:val="ListParagraph"/>
              <w:numPr>
                <w:ilvl w:val="0"/>
                <w:numId w:val="2"/>
              </w:numPr>
              <w:rPr>
                <w:rFonts w:ascii="Arial" w:hAnsi="Arial"/>
              </w:rPr>
            </w:pPr>
            <w:r>
              <w:rPr>
                <w:noProof/>
              </w:rPr>
              <w:pict w14:anchorId="2C2C39A3">
                <v:shape id="Text Box 3" o:spid="_x0000_s1028" type="#_x0000_t202" style="position:absolute;left:0;text-align:left;margin-left:397.9pt;margin-top:3.4pt;width:14.9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" fillcolor="window" strokeweight=".5pt">
                  <o:lock v:ext="edit" aspectratio="t" verticies="t" text="t" shapetype="t"/>
                  <v:textbox>
                    <w:txbxContent>
                      <w:p w14:paraId="7390615A" w14:textId="77777777" w:rsidR="00F0703D" w:rsidRDefault="00F0703D" w:rsidP="00BF1E7A"/>
                    </w:txbxContent>
                  </v:textbox>
                </v:shape>
              </w:pict>
            </w:r>
            <w:r w:rsidR="00BF1E7A">
              <w:rPr>
                <w:rFonts w:ascii="Arial" w:hAnsi="Arial"/>
              </w:rPr>
              <w:t xml:space="preserve">A good attempt, displaying my understanding and learning, with </w:t>
            </w:r>
          </w:p>
          <w:p w14:paraId="21888064" w14:textId="77777777" w:rsidR="00BF1E7A" w:rsidRDefault="00BF1E7A" w:rsidP="009615AC">
            <w:pPr>
              <w:pStyle w:val="ListParagraph"/>
              <w:rPr>
                <w:rFonts w:ascii="Arial" w:hAnsi="Arial"/>
              </w:rPr>
            </w:pPr>
            <w:r>
              <w:rPr>
                <w:rFonts w:ascii="Arial" w:hAnsi="Arial"/>
              </w:rPr>
              <w:t>analysis in some parts.</w:t>
            </w:r>
          </w:p>
          <w:p w14:paraId="0CB23594" w14:textId="77777777" w:rsidR="00BF1E7A" w:rsidRDefault="000835EA" w:rsidP="00BF1E7A">
            <w:pPr>
              <w:pStyle w:val="ListParagraph"/>
              <w:numPr>
                <w:ilvl w:val="0"/>
                <w:numId w:val="2"/>
              </w:numPr>
              <w:rPr>
                <w:rFonts w:ascii="Arial" w:hAnsi="Arial"/>
              </w:rPr>
            </w:pPr>
            <w:r>
              <w:rPr>
                <w:noProof/>
              </w:rPr>
              <w:pict w14:anchorId="28B3C49A">
                <v:shape id="Text Box 6" o:spid="_x0000_s1027" type="#_x0000_t202" style="position:absolute;left:0;text-align:left;margin-left:397.65pt;margin-top:7.35pt;width:14.9pt;height:1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" fillcolor="window" strokeweight=".5pt">
                  <o:lock v:ext="edit" aspectratio="t" verticies="t" text="t" shapetype="t"/>
                  <v:textbox>
                    <w:txbxContent>
                      <w:p w14:paraId="12C29A3D" w14:textId="30E519FD" w:rsidR="00F0703D" w:rsidRPr="00DB7A37" w:rsidRDefault="00DB7A37" w:rsidP="00DB7A37">
                        <w:pPr>
                          <w:jc w:val="center"/>
                          <w:rPr>
                            <w:color w:val="FF0000"/>
                            <w:vertAlign w:val="superscript"/>
                            <w:lang w:val="en-US"/>
                          </w:rPr>
                        </w:pPr>
                        <w:r w:rsidRPr="00DB7A37">
                          <w:rPr>
                            <w:color w:val="FF0000"/>
                            <w:vertAlign w:val="superscript"/>
                            <w:lang w:val="en-US"/>
                          </w:rPr>
                          <w:t>X</w:t>
                        </w:r>
                      </w:p>
                    </w:txbxContent>
                  </v:textbox>
                </v:shape>
              </w:pict>
            </w:r>
            <w:r w:rsidR="00BF1E7A">
              <w:rPr>
                <w:rFonts w:ascii="Arial" w:hAnsi="Arial"/>
              </w:rPr>
              <w:t xml:space="preserve">A very good attempt.  The work demonstrates my clear </w:t>
            </w:r>
          </w:p>
          <w:p w14:paraId="2BBE198D" w14:textId="77777777" w:rsidR="00BF1E7A" w:rsidRDefault="00BF1E7A" w:rsidP="009615AC">
            <w:pPr>
              <w:pStyle w:val="ListParagraph"/>
              <w:rPr>
                <w:rFonts w:ascii="Arial" w:hAnsi="Arial"/>
              </w:rPr>
            </w:pPr>
            <w:r>
              <w:rPr>
                <w:rFonts w:ascii="Arial" w:hAnsi="Arial"/>
              </w:rPr>
              <w:t>understanding of the learning supported by relevant literature and scholarly work with good analysis and evaluation.</w:t>
            </w:r>
          </w:p>
          <w:p w14:paraId="36E70533" w14:textId="77777777" w:rsidR="00BF1E7A" w:rsidRPr="00862023" w:rsidRDefault="000835EA" w:rsidP="00BF1E7A">
            <w:pPr>
              <w:pStyle w:val="ListParagraph"/>
              <w:numPr>
                <w:ilvl w:val="0"/>
                <w:numId w:val="2"/>
              </w:numPr>
              <w:rPr>
                <w:rFonts w:ascii="Arial" w:hAnsi="Arial"/>
                <w:b/>
              </w:rPr>
            </w:pPr>
            <w:r>
              <w:rPr>
                <w:noProof/>
              </w:rPr>
              <w:pict w14:anchorId="11128E0D">
                <v:shape id="Text Box 7" o:spid="_x0000_s1026" type="#_x0000_t202" style="position:absolute;left:0;text-align:left;margin-left:397.4pt;margin-top:4.1pt;width:14.9pt;height:1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" fillcolor="window" strokeweight=".5pt">
                  <o:lock v:ext="edit" aspectratio="t" verticies="t" text="t" shapetype="t"/>
                  <v:textbox>
                    <w:txbxContent>
                      <w:p w14:paraId="7EA04B2F" w14:textId="77777777" w:rsidR="00F0703D" w:rsidRDefault="00F0703D" w:rsidP="00BF1E7A"/>
                    </w:txbxContent>
                  </v:textbox>
                </v:shape>
              </w:pict>
            </w:r>
            <w:r w:rsidR="00BF1E7A">
              <w:rPr>
                <w:rFonts w:ascii="Arial" w:hAnsi="Arial"/>
              </w:rPr>
              <w:t>An excellent attempt, with clear application of literature and</w:t>
            </w:r>
          </w:p>
          <w:p w14:paraId="57BF3A3C" w14:textId="77777777" w:rsidR="00BF1E7A" w:rsidRDefault="00BF1E7A" w:rsidP="009615AC">
            <w:pPr>
              <w:pStyle w:val="ListParagraph"/>
              <w:rPr>
                <w:ins w:id="4" w:author="Jo Smedley" w:date="2014-07-05T19:04:00Z"/>
                <w:rFonts w:ascii="Arial" w:hAnsi="Arial"/>
              </w:rPr>
            </w:pPr>
            <w:r>
              <w:rPr>
                <w:rFonts w:ascii="Arial" w:hAnsi="Arial"/>
              </w:rPr>
              <w:t xml:space="preserve">scholarly work, </w:t>
            </w:r>
            <w:proofErr w:type="gramStart"/>
            <w:r>
              <w:rPr>
                <w:rFonts w:ascii="Arial" w:hAnsi="Arial"/>
              </w:rPr>
              <w:t>demonstrating  significant</w:t>
            </w:r>
            <w:proofErr w:type="gramEnd"/>
            <w:r>
              <w:rPr>
                <w:rFonts w:ascii="Arial" w:hAnsi="Arial"/>
              </w:rPr>
              <w:t xml:space="preserve"> analysis and evaluation. </w:t>
            </w:r>
          </w:p>
          <w:p w14:paraId="5E29FF4A" w14:textId="77777777" w:rsidR="005D5840" w:rsidRPr="00862023" w:rsidRDefault="005D5840" w:rsidP="009615AC">
            <w:pPr>
              <w:pStyle w:val="ListParagraph"/>
              <w:rPr>
                <w:rFonts w:ascii="Arial" w:hAnsi="Arial"/>
                <w:b/>
              </w:rPr>
            </w:pPr>
          </w:p>
        </w:tc>
      </w:tr>
      <w:tr w:rsidR="00BF1E7A" w:rsidRPr="000D3587" w14:paraId="4A757F0F" w14:textId="77777777" w:rsidTr="00F03778">
        <w:tc>
          <w:tcPr>
            <w:tcW w:w="2949" w:type="dxa"/>
          </w:tcPr>
          <w:p w14:paraId="3354DF42" w14:textId="77777777" w:rsidR="00BF1E7A" w:rsidRPr="000D3587" w:rsidRDefault="00BF1E7A" w:rsidP="009615AC">
            <w:pPr>
              <w:rPr>
                <w:rFonts w:ascii="Arial" w:hAnsi="Arial"/>
                <w:b/>
              </w:rPr>
            </w:pPr>
            <w:r w:rsidRPr="000D3587">
              <w:rPr>
                <w:rFonts w:ascii="Arial" w:hAnsi="Arial"/>
                <w:b/>
              </w:rPr>
              <w:t>What I found most difficult about this ass</w:t>
            </w:r>
            <w:r>
              <w:rPr>
                <w:rFonts w:ascii="Arial" w:hAnsi="Arial"/>
                <w:b/>
              </w:rPr>
              <w:t>ess</w:t>
            </w:r>
            <w:r w:rsidRPr="000D3587">
              <w:rPr>
                <w:rFonts w:ascii="Arial" w:hAnsi="Arial"/>
                <w:b/>
              </w:rPr>
              <w:t>ment:</w:t>
            </w:r>
          </w:p>
        </w:tc>
        <w:tc>
          <w:tcPr>
            <w:tcW w:w="6090" w:type="dxa"/>
          </w:tcPr>
          <w:p w14:paraId="5A05AE62" w14:textId="77777777" w:rsidR="00BF1E7A" w:rsidRPr="000D3587" w:rsidRDefault="00BF1E7A" w:rsidP="009615AC">
            <w:pPr>
              <w:jc w:val="center"/>
              <w:rPr>
                <w:rFonts w:ascii="Arial" w:hAnsi="Arial"/>
              </w:rPr>
            </w:pPr>
          </w:p>
          <w:p w14:paraId="26FFC36A" w14:textId="77777777" w:rsidR="00BF1E7A" w:rsidRDefault="00BF1E7A" w:rsidP="009615AC">
            <w:pPr>
              <w:jc w:val="center"/>
              <w:rPr>
                <w:ins w:id="5" w:author="Jo Smedley" w:date="2014-07-05T19:05:00Z"/>
                <w:rFonts w:ascii="Arial" w:hAnsi="Arial"/>
              </w:rPr>
            </w:pPr>
          </w:p>
          <w:p w14:paraId="3CF87CDE" w14:textId="77777777" w:rsidR="005D5840" w:rsidRDefault="005D5840" w:rsidP="009615AC">
            <w:pPr>
              <w:jc w:val="center"/>
              <w:rPr>
                <w:ins w:id="6" w:author="Jo Smedley" w:date="2014-07-05T19:05:00Z"/>
                <w:rFonts w:ascii="Arial" w:hAnsi="Arial"/>
              </w:rPr>
            </w:pPr>
          </w:p>
          <w:p w14:paraId="23DB35CE" w14:textId="77777777" w:rsidR="005D5840" w:rsidRPr="000D3587" w:rsidRDefault="005D5840" w:rsidP="009615AC">
            <w:pPr>
              <w:jc w:val="center"/>
              <w:rPr>
                <w:rFonts w:ascii="Arial" w:hAnsi="Arial"/>
              </w:rPr>
            </w:pPr>
          </w:p>
          <w:p w14:paraId="2BABDB8E" w14:textId="77777777" w:rsidR="00BF1E7A" w:rsidRPr="000D3587" w:rsidRDefault="00BF1E7A" w:rsidP="009615AC">
            <w:pPr>
              <w:jc w:val="center"/>
              <w:rPr>
                <w:rFonts w:ascii="Arial" w:hAnsi="Arial"/>
              </w:rPr>
            </w:pPr>
          </w:p>
          <w:p w14:paraId="7B12A781" w14:textId="77777777" w:rsidR="00BF1E7A" w:rsidRPr="000D3587" w:rsidRDefault="00BF1E7A" w:rsidP="009615AC">
            <w:pPr>
              <w:jc w:val="center"/>
              <w:rPr>
                <w:rFonts w:ascii="Arial" w:hAnsi="Arial"/>
              </w:rPr>
            </w:pPr>
          </w:p>
          <w:p w14:paraId="15B106AA" w14:textId="77777777" w:rsidR="00BF1E7A" w:rsidRDefault="00BF1E7A" w:rsidP="009615AC">
            <w:pPr>
              <w:rPr>
                <w:rFonts w:ascii="Arial" w:hAnsi="Arial"/>
              </w:rPr>
            </w:pPr>
          </w:p>
          <w:p w14:paraId="4359528B" w14:textId="64C5A1DE" w:rsidR="00BF1E7A" w:rsidRDefault="00DB7A37" w:rsidP="009615AC">
            <w:pPr>
              <w:rPr>
                <w:rFonts w:ascii="Arial" w:hAnsi="Arial"/>
              </w:rPr>
            </w:pPr>
            <w:r>
              <w:rPr>
                <w:rFonts w:ascii="Arial" w:hAnsi="Arial"/>
              </w:rPr>
              <w:t xml:space="preserve">The hierarchical modelling </w:t>
            </w:r>
            <w:proofErr w:type="gramStart"/>
            <w:r>
              <w:rPr>
                <w:rFonts w:ascii="Arial" w:hAnsi="Arial"/>
              </w:rPr>
              <w:t>part</w:t>
            </w:r>
            <w:proofErr w:type="gramEnd"/>
            <w:r>
              <w:rPr>
                <w:rFonts w:ascii="Arial" w:hAnsi="Arial"/>
              </w:rPr>
              <w:t>.</w:t>
            </w:r>
          </w:p>
          <w:p w14:paraId="54C06D78" w14:textId="77777777" w:rsidR="00BF1E7A" w:rsidRPr="000D3587" w:rsidRDefault="00BF1E7A" w:rsidP="009615AC">
            <w:pPr>
              <w:rPr>
                <w:rFonts w:ascii="Arial" w:hAnsi="Arial"/>
              </w:rPr>
            </w:pPr>
          </w:p>
          <w:p w14:paraId="75347FAA" w14:textId="77777777" w:rsidR="00BF1E7A" w:rsidRDefault="00BF1E7A" w:rsidP="009615AC">
            <w:pPr>
              <w:jc w:val="center"/>
              <w:rPr>
                <w:rFonts w:ascii="Arial" w:hAnsi="Arial"/>
              </w:rPr>
            </w:pPr>
          </w:p>
          <w:p w14:paraId="7A128C3F" w14:textId="77777777" w:rsidR="00BF1E7A" w:rsidRDefault="00BF1E7A" w:rsidP="009615AC">
            <w:pPr>
              <w:jc w:val="center"/>
              <w:rPr>
                <w:rFonts w:ascii="Arial" w:hAnsi="Arial"/>
              </w:rPr>
            </w:pPr>
          </w:p>
          <w:p w14:paraId="349B57E1" w14:textId="77777777" w:rsidR="00BF1E7A" w:rsidRDefault="00BF1E7A" w:rsidP="009615AC">
            <w:pPr>
              <w:jc w:val="center"/>
              <w:rPr>
                <w:rFonts w:ascii="Arial" w:hAnsi="Arial"/>
              </w:rPr>
            </w:pPr>
          </w:p>
          <w:p w14:paraId="46872A7B" w14:textId="77777777" w:rsidR="00BF1E7A" w:rsidRPr="000D3587" w:rsidRDefault="00BF1E7A" w:rsidP="009615AC">
            <w:pPr>
              <w:jc w:val="center"/>
              <w:rPr>
                <w:rFonts w:ascii="Arial" w:hAnsi="Arial"/>
              </w:rPr>
            </w:pPr>
          </w:p>
        </w:tc>
      </w:tr>
      <w:tr w:rsidR="00BF1E7A" w:rsidRPr="000D3587" w14:paraId="79B38D3B" w14:textId="77777777" w:rsidTr="00F03778">
        <w:tc>
          <w:tcPr>
            <w:tcW w:w="2949" w:type="dxa"/>
          </w:tcPr>
          <w:p w14:paraId="18983C24" w14:textId="77777777" w:rsidR="00BF1E7A" w:rsidRPr="000D3587" w:rsidRDefault="00BF1E7A" w:rsidP="009615AC">
            <w:pPr>
              <w:rPr>
                <w:rFonts w:ascii="Arial" w:hAnsi="Arial"/>
                <w:b/>
              </w:rPr>
            </w:pPr>
            <w:r w:rsidRPr="000D3587">
              <w:rPr>
                <w:rFonts w:ascii="Arial" w:hAnsi="Arial"/>
                <w:b/>
              </w:rPr>
              <w:t xml:space="preserve">The areas </w:t>
            </w:r>
            <w:r>
              <w:rPr>
                <w:rFonts w:ascii="Arial" w:hAnsi="Arial"/>
                <w:b/>
              </w:rPr>
              <w:t xml:space="preserve">where </w:t>
            </w:r>
            <w:r w:rsidRPr="000D3587">
              <w:rPr>
                <w:rFonts w:ascii="Arial" w:hAnsi="Arial"/>
                <w:b/>
              </w:rPr>
              <w:t>I would</w:t>
            </w:r>
            <w:r>
              <w:rPr>
                <w:rFonts w:ascii="Arial" w:hAnsi="Arial"/>
                <w:b/>
              </w:rPr>
              <w:t xml:space="preserve"> value/would have </w:t>
            </w:r>
            <w:r w:rsidRPr="000D3587">
              <w:rPr>
                <w:rFonts w:ascii="Arial" w:hAnsi="Arial"/>
                <w:b/>
              </w:rPr>
              <w:t>value</w:t>
            </w:r>
            <w:r>
              <w:rPr>
                <w:rFonts w:ascii="Arial" w:hAnsi="Arial"/>
                <w:b/>
              </w:rPr>
              <w:t>d</w:t>
            </w:r>
            <w:r w:rsidRPr="000D3587">
              <w:rPr>
                <w:rFonts w:ascii="Arial" w:hAnsi="Arial"/>
                <w:b/>
              </w:rPr>
              <w:t xml:space="preserve"> feedback:</w:t>
            </w:r>
          </w:p>
        </w:tc>
        <w:tc>
          <w:tcPr>
            <w:tcW w:w="6090" w:type="dxa"/>
          </w:tcPr>
          <w:p w14:paraId="2347F4D1" w14:textId="77777777" w:rsidR="00BF1E7A" w:rsidRPr="000D3587" w:rsidRDefault="00BF1E7A" w:rsidP="009615AC">
            <w:pPr>
              <w:jc w:val="center"/>
              <w:rPr>
                <w:rFonts w:ascii="Arial" w:hAnsi="Arial"/>
              </w:rPr>
            </w:pPr>
          </w:p>
          <w:p w14:paraId="1A87B132" w14:textId="77777777" w:rsidR="00BF1E7A" w:rsidRPr="000D3587" w:rsidRDefault="00BF1E7A" w:rsidP="009615AC">
            <w:pPr>
              <w:jc w:val="center"/>
              <w:rPr>
                <w:rFonts w:ascii="Arial" w:hAnsi="Arial"/>
              </w:rPr>
            </w:pPr>
          </w:p>
          <w:p w14:paraId="62A598A3" w14:textId="77777777" w:rsidR="00BF1E7A" w:rsidRPr="000D3587" w:rsidRDefault="00BF1E7A" w:rsidP="009615AC">
            <w:pPr>
              <w:jc w:val="center"/>
              <w:rPr>
                <w:rFonts w:ascii="Arial" w:hAnsi="Arial"/>
              </w:rPr>
            </w:pPr>
          </w:p>
          <w:p w14:paraId="05DD9E61" w14:textId="77777777" w:rsidR="00BF1E7A" w:rsidRPr="000D3587" w:rsidRDefault="00BF1E7A" w:rsidP="009615AC">
            <w:pPr>
              <w:jc w:val="center"/>
              <w:rPr>
                <w:rFonts w:ascii="Arial" w:hAnsi="Arial"/>
              </w:rPr>
            </w:pPr>
          </w:p>
          <w:p w14:paraId="221197B4" w14:textId="55A9C690" w:rsidR="00BF1E7A" w:rsidRDefault="00DB7A37" w:rsidP="009615AC">
            <w:pPr>
              <w:jc w:val="center"/>
              <w:rPr>
                <w:rFonts w:ascii="Arial" w:hAnsi="Arial"/>
              </w:rPr>
            </w:pPr>
            <w:r>
              <w:rPr>
                <w:rFonts w:ascii="Arial" w:hAnsi="Arial"/>
              </w:rPr>
              <w:t>Texture mapping, rendered objects, event handling.</w:t>
            </w:r>
            <w:bookmarkStart w:id="7" w:name="_GoBack"/>
            <w:bookmarkEnd w:id="7"/>
          </w:p>
          <w:p w14:paraId="17F58B2A" w14:textId="77777777" w:rsidR="00BF1E7A" w:rsidRDefault="00BF1E7A" w:rsidP="009615AC">
            <w:pPr>
              <w:jc w:val="center"/>
              <w:rPr>
                <w:rFonts w:ascii="Arial" w:hAnsi="Arial"/>
              </w:rPr>
            </w:pPr>
          </w:p>
          <w:p w14:paraId="41E89BA1" w14:textId="77777777" w:rsidR="00BF1E7A" w:rsidRDefault="00BF1E7A" w:rsidP="009615AC">
            <w:pPr>
              <w:jc w:val="center"/>
              <w:rPr>
                <w:rFonts w:ascii="Arial" w:hAnsi="Arial"/>
              </w:rPr>
            </w:pPr>
          </w:p>
          <w:p w14:paraId="13A7535F" w14:textId="77777777" w:rsidR="00BF1E7A" w:rsidRDefault="00BF1E7A" w:rsidP="009615AC">
            <w:pPr>
              <w:jc w:val="center"/>
              <w:rPr>
                <w:rFonts w:ascii="Arial" w:hAnsi="Arial"/>
              </w:rPr>
            </w:pPr>
          </w:p>
          <w:p w14:paraId="15361BDC" w14:textId="77777777" w:rsidR="00BF1E7A" w:rsidRDefault="00BF1E7A" w:rsidP="009615AC">
            <w:pPr>
              <w:jc w:val="center"/>
              <w:rPr>
                <w:rFonts w:ascii="Arial" w:hAnsi="Arial"/>
              </w:rPr>
            </w:pPr>
          </w:p>
          <w:p w14:paraId="57D7912D" w14:textId="77777777" w:rsidR="00BF1E7A" w:rsidRDefault="00BF1E7A" w:rsidP="009615AC">
            <w:pPr>
              <w:jc w:val="center"/>
              <w:rPr>
                <w:rFonts w:ascii="Arial" w:hAnsi="Arial"/>
              </w:rPr>
            </w:pPr>
          </w:p>
          <w:p w14:paraId="03E9456A" w14:textId="77777777" w:rsidR="005D5840" w:rsidRPr="000D3587" w:rsidRDefault="005D5840" w:rsidP="005D5840">
            <w:pPr>
              <w:rPr>
                <w:rFonts w:ascii="Arial" w:hAnsi="Arial"/>
              </w:rPr>
            </w:pPr>
          </w:p>
          <w:p w14:paraId="2718B3B9" w14:textId="77777777" w:rsidR="00BF1E7A" w:rsidRPr="000D3587" w:rsidRDefault="00BF1E7A" w:rsidP="009615AC">
            <w:pPr>
              <w:rPr>
                <w:rFonts w:ascii="Arial" w:hAnsi="Arial"/>
              </w:rPr>
            </w:pPr>
          </w:p>
        </w:tc>
      </w:tr>
    </w:tbl>
    <w:p w14:paraId="7E7EA110" w14:textId="77777777" w:rsidR="00AC7D85" w:rsidRDefault="00AC7D85" w:rsidP="005D5840"/>
    <w:sectPr w:rsidR="00AC7D85" w:rsidSect="00252F13">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1DB6C" w14:textId="77777777" w:rsidR="000835EA" w:rsidRDefault="000835EA" w:rsidP="00BF1E7A">
      <w:r>
        <w:separator/>
      </w:r>
    </w:p>
  </w:endnote>
  <w:endnote w:type="continuationSeparator" w:id="0">
    <w:p w14:paraId="6364F438" w14:textId="77777777" w:rsidR="000835EA" w:rsidRDefault="000835EA"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F635A" w14:textId="77777777" w:rsidR="000835EA" w:rsidRDefault="000835EA" w:rsidP="00BF1E7A">
      <w:r>
        <w:separator/>
      </w:r>
    </w:p>
  </w:footnote>
  <w:footnote w:type="continuationSeparator" w:id="0">
    <w:p w14:paraId="758C2D06" w14:textId="77777777" w:rsidR="000835EA" w:rsidRDefault="000835EA" w:rsidP="00BF1E7A">
      <w:r>
        <w:continuationSeparator/>
      </w:r>
    </w:p>
  </w:footnote>
  <w:footnote w:id="1">
    <w:p w14:paraId="277774F8" w14:textId="77777777" w:rsidR="00F0703D" w:rsidRPr="00862023" w:rsidRDefault="00F0703D" w:rsidP="00BF1E7A">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University Academic Integrity Regulations</w:t>
      </w:r>
    </w:p>
  </w:footnote>
  <w:footnote w:id="2">
    <w:p w14:paraId="2CCF06BE" w14:textId="77777777" w:rsidR="00F0703D" w:rsidRPr="00B73CD1" w:rsidRDefault="00F0703D" w:rsidP="00BF1E7A">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 xml:space="preserve">from Campus Advice </w:t>
      </w:r>
      <w:r w:rsidR="00001F71">
        <w:rPr>
          <w:rFonts w:ascii="Arial" w:hAnsi="Arial" w:cs="Arial"/>
          <w:sz w:val="16"/>
          <w:szCs w:val="16"/>
        </w:rPr>
        <w:t>Centres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27C4B" w14:textId="77777777" w:rsidR="006B7DE6" w:rsidRDefault="006B7DE6">
    <w:pPr>
      <w:pStyle w:val="Header"/>
    </w:pPr>
  </w:p>
  <w:p w14:paraId="550726C1" w14:textId="77777777" w:rsidR="006B7DE6" w:rsidRDefault="006B7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6655"/>
    <w:multiLevelType w:val="hybridMultilevel"/>
    <w:tmpl w:val="253E181E"/>
    <w:lvl w:ilvl="0" w:tplc="774C06C0">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126B16"/>
    <w:multiLevelType w:val="hybridMultilevel"/>
    <w:tmpl w:val="809A25A8"/>
    <w:lvl w:ilvl="0" w:tplc="9520989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66B4055"/>
    <w:multiLevelType w:val="hybridMultilevel"/>
    <w:tmpl w:val="356E3A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A4B0B"/>
    <w:multiLevelType w:val="hybridMultilevel"/>
    <w:tmpl w:val="882A3642"/>
    <w:lvl w:ilvl="0" w:tplc="F50EAF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6E2DC0"/>
    <w:multiLevelType w:val="hybridMultilevel"/>
    <w:tmpl w:val="B2362D38"/>
    <w:lvl w:ilvl="0" w:tplc="760AC73A">
      <w:start w:val="2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800F9A"/>
    <w:multiLevelType w:val="hybridMultilevel"/>
    <w:tmpl w:val="253E181E"/>
    <w:lvl w:ilvl="0" w:tplc="774C06C0">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CE403C"/>
    <w:multiLevelType w:val="hybridMultilevel"/>
    <w:tmpl w:val="253E181E"/>
    <w:lvl w:ilvl="0" w:tplc="774C06C0">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C504DD"/>
    <w:multiLevelType w:val="hybridMultilevel"/>
    <w:tmpl w:val="A092810E"/>
    <w:lvl w:ilvl="0" w:tplc="CCFA38D4">
      <w:start w:val="1"/>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E11E39"/>
    <w:multiLevelType w:val="hybridMultilevel"/>
    <w:tmpl w:val="CD364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676819"/>
    <w:multiLevelType w:val="hybridMultilevel"/>
    <w:tmpl w:val="253E181E"/>
    <w:lvl w:ilvl="0" w:tplc="774C06C0">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BA45D2"/>
    <w:multiLevelType w:val="hybridMultilevel"/>
    <w:tmpl w:val="253E181E"/>
    <w:lvl w:ilvl="0" w:tplc="774C06C0">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F6745C"/>
    <w:multiLevelType w:val="hybridMultilevel"/>
    <w:tmpl w:val="8F8C9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D70D7"/>
    <w:multiLevelType w:val="hybridMultilevel"/>
    <w:tmpl w:val="A4BE8D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D83180"/>
    <w:multiLevelType w:val="hybridMultilevel"/>
    <w:tmpl w:val="CC74F1F0"/>
    <w:lvl w:ilvl="0" w:tplc="D15064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A9D61ED"/>
    <w:multiLevelType w:val="hybridMultilevel"/>
    <w:tmpl w:val="FFC0FE38"/>
    <w:lvl w:ilvl="0" w:tplc="6E40EF9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F7938C2"/>
    <w:multiLevelType w:val="hybridMultilevel"/>
    <w:tmpl w:val="253E181E"/>
    <w:lvl w:ilvl="0" w:tplc="774C06C0">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9D321C"/>
    <w:multiLevelType w:val="hybridMultilevel"/>
    <w:tmpl w:val="7A2A3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774965"/>
    <w:multiLevelType w:val="hybridMultilevel"/>
    <w:tmpl w:val="23C6EC6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915F96"/>
    <w:multiLevelType w:val="hybridMultilevel"/>
    <w:tmpl w:val="253E181E"/>
    <w:lvl w:ilvl="0" w:tplc="774C06C0">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4"/>
  </w:num>
  <w:num w:numId="3">
    <w:abstractNumId w:val="1"/>
  </w:num>
  <w:num w:numId="4">
    <w:abstractNumId w:val="11"/>
  </w:num>
  <w:num w:numId="5">
    <w:abstractNumId w:val="9"/>
  </w:num>
  <w:num w:numId="6">
    <w:abstractNumId w:val="13"/>
  </w:num>
  <w:num w:numId="7">
    <w:abstractNumId w:val="3"/>
  </w:num>
  <w:num w:numId="8">
    <w:abstractNumId w:val="5"/>
  </w:num>
  <w:num w:numId="9">
    <w:abstractNumId w:val="19"/>
  </w:num>
  <w:num w:numId="10">
    <w:abstractNumId w:val="16"/>
  </w:num>
  <w:num w:numId="11">
    <w:abstractNumId w:val="17"/>
  </w:num>
  <w:num w:numId="12">
    <w:abstractNumId w:val="4"/>
  </w:num>
  <w:num w:numId="13">
    <w:abstractNumId w:val="2"/>
  </w:num>
  <w:num w:numId="14">
    <w:abstractNumId w:val="8"/>
  </w:num>
  <w:num w:numId="15">
    <w:abstractNumId w:val="20"/>
  </w:num>
  <w:num w:numId="16">
    <w:abstractNumId w:val="15"/>
  </w:num>
  <w:num w:numId="17">
    <w:abstractNumId w:val="0"/>
  </w:num>
  <w:num w:numId="18">
    <w:abstractNumId w:val="10"/>
  </w:num>
  <w:num w:numId="19">
    <w:abstractNumId w:val="6"/>
  </w:num>
  <w:num w:numId="20">
    <w:abstractNumId w:val="21"/>
  </w:num>
  <w:num w:numId="21">
    <w:abstractNumId w:val="1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1E7A"/>
    <w:rsid w:val="00001F71"/>
    <w:rsid w:val="00002539"/>
    <w:rsid w:val="000165BF"/>
    <w:rsid w:val="00037196"/>
    <w:rsid w:val="00041884"/>
    <w:rsid w:val="00043393"/>
    <w:rsid w:val="0006003B"/>
    <w:rsid w:val="00062A85"/>
    <w:rsid w:val="000675E7"/>
    <w:rsid w:val="000835EA"/>
    <w:rsid w:val="00087C8E"/>
    <w:rsid w:val="000A35F2"/>
    <w:rsid w:val="000B0896"/>
    <w:rsid w:val="000B21E6"/>
    <w:rsid w:val="000B53FA"/>
    <w:rsid w:val="000C5AD3"/>
    <w:rsid w:val="000D11AA"/>
    <w:rsid w:val="000D20BE"/>
    <w:rsid w:val="000D76B6"/>
    <w:rsid w:val="000E27E0"/>
    <w:rsid w:val="000E3C8C"/>
    <w:rsid w:val="00113117"/>
    <w:rsid w:val="00113DFC"/>
    <w:rsid w:val="00115890"/>
    <w:rsid w:val="00143AFC"/>
    <w:rsid w:val="0015015E"/>
    <w:rsid w:val="00152D71"/>
    <w:rsid w:val="00165D74"/>
    <w:rsid w:val="001671BD"/>
    <w:rsid w:val="00170312"/>
    <w:rsid w:val="00181892"/>
    <w:rsid w:val="0019041C"/>
    <w:rsid w:val="001B77CD"/>
    <w:rsid w:val="001C23F6"/>
    <w:rsid w:val="001C2F3E"/>
    <w:rsid w:val="001D05BF"/>
    <w:rsid w:val="001D1288"/>
    <w:rsid w:val="001D16F3"/>
    <w:rsid w:val="001E14C2"/>
    <w:rsid w:val="001E6091"/>
    <w:rsid w:val="001F208F"/>
    <w:rsid w:val="00200685"/>
    <w:rsid w:val="00214DE8"/>
    <w:rsid w:val="00217A3A"/>
    <w:rsid w:val="00223E15"/>
    <w:rsid w:val="00242CA6"/>
    <w:rsid w:val="00246F1B"/>
    <w:rsid w:val="002524FF"/>
    <w:rsid w:val="00252F13"/>
    <w:rsid w:val="00257CD4"/>
    <w:rsid w:val="0026048B"/>
    <w:rsid w:val="002607AA"/>
    <w:rsid w:val="00270DDE"/>
    <w:rsid w:val="00271A84"/>
    <w:rsid w:val="00272850"/>
    <w:rsid w:val="00274979"/>
    <w:rsid w:val="00275BBE"/>
    <w:rsid w:val="002775EC"/>
    <w:rsid w:val="0027783D"/>
    <w:rsid w:val="00280912"/>
    <w:rsid w:val="002929F6"/>
    <w:rsid w:val="002A1C85"/>
    <w:rsid w:val="002B0307"/>
    <w:rsid w:val="002C6707"/>
    <w:rsid w:val="002D714A"/>
    <w:rsid w:val="002D7BCB"/>
    <w:rsid w:val="002E044E"/>
    <w:rsid w:val="002E2C33"/>
    <w:rsid w:val="002E67F3"/>
    <w:rsid w:val="003078E7"/>
    <w:rsid w:val="003114B6"/>
    <w:rsid w:val="00314956"/>
    <w:rsid w:val="00317550"/>
    <w:rsid w:val="00320811"/>
    <w:rsid w:val="00325E19"/>
    <w:rsid w:val="003400D5"/>
    <w:rsid w:val="00346CDB"/>
    <w:rsid w:val="00347F5F"/>
    <w:rsid w:val="00353CB8"/>
    <w:rsid w:val="003634BD"/>
    <w:rsid w:val="00366940"/>
    <w:rsid w:val="00373524"/>
    <w:rsid w:val="00374D7F"/>
    <w:rsid w:val="00382F11"/>
    <w:rsid w:val="003941A0"/>
    <w:rsid w:val="003A264C"/>
    <w:rsid w:val="003B209B"/>
    <w:rsid w:val="003B579E"/>
    <w:rsid w:val="003D1CD8"/>
    <w:rsid w:val="003D316C"/>
    <w:rsid w:val="003D5AD8"/>
    <w:rsid w:val="003E195C"/>
    <w:rsid w:val="003E3048"/>
    <w:rsid w:val="0041051F"/>
    <w:rsid w:val="00410D33"/>
    <w:rsid w:val="004117D5"/>
    <w:rsid w:val="00411B38"/>
    <w:rsid w:val="004139DA"/>
    <w:rsid w:val="004148FF"/>
    <w:rsid w:val="00416B96"/>
    <w:rsid w:val="00422BED"/>
    <w:rsid w:val="0042457E"/>
    <w:rsid w:val="00425E51"/>
    <w:rsid w:val="00432D4F"/>
    <w:rsid w:val="00436FA1"/>
    <w:rsid w:val="00437159"/>
    <w:rsid w:val="00460B8C"/>
    <w:rsid w:val="00472A4C"/>
    <w:rsid w:val="00473148"/>
    <w:rsid w:val="0047400D"/>
    <w:rsid w:val="00482242"/>
    <w:rsid w:val="00487757"/>
    <w:rsid w:val="00496BDC"/>
    <w:rsid w:val="004A67D8"/>
    <w:rsid w:val="004C0964"/>
    <w:rsid w:val="004D1885"/>
    <w:rsid w:val="004D2D4A"/>
    <w:rsid w:val="004D350F"/>
    <w:rsid w:val="004E08C8"/>
    <w:rsid w:val="004E29F5"/>
    <w:rsid w:val="004F7195"/>
    <w:rsid w:val="00500BD6"/>
    <w:rsid w:val="00513B20"/>
    <w:rsid w:val="00517F0E"/>
    <w:rsid w:val="00542905"/>
    <w:rsid w:val="00546158"/>
    <w:rsid w:val="005466C9"/>
    <w:rsid w:val="0055345D"/>
    <w:rsid w:val="00556481"/>
    <w:rsid w:val="005663F6"/>
    <w:rsid w:val="00575F5F"/>
    <w:rsid w:val="00587B2D"/>
    <w:rsid w:val="005916A1"/>
    <w:rsid w:val="005A6200"/>
    <w:rsid w:val="005B7E77"/>
    <w:rsid w:val="005C475D"/>
    <w:rsid w:val="005C4B27"/>
    <w:rsid w:val="005C6A89"/>
    <w:rsid w:val="005D03CD"/>
    <w:rsid w:val="005D43C9"/>
    <w:rsid w:val="005D5840"/>
    <w:rsid w:val="005D6C95"/>
    <w:rsid w:val="005E326B"/>
    <w:rsid w:val="005E402A"/>
    <w:rsid w:val="005F7FC9"/>
    <w:rsid w:val="006001E5"/>
    <w:rsid w:val="0061676E"/>
    <w:rsid w:val="00616E8E"/>
    <w:rsid w:val="006252E4"/>
    <w:rsid w:val="006359B0"/>
    <w:rsid w:val="00646641"/>
    <w:rsid w:val="00667D41"/>
    <w:rsid w:val="00683744"/>
    <w:rsid w:val="00683BB0"/>
    <w:rsid w:val="00686014"/>
    <w:rsid w:val="00687073"/>
    <w:rsid w:val="006872B8"/>
    <w:rsid w:val="006878FF"/>
    <w:rsid w:val="006B583E"/>
    <w:rsid w:val="006B5F07"/>
    <w:rsid w:val="006B61CB"/>
    <w:rsid w:val="006B72E2"/>
    <w:rsid w:val="006B7DE6"/>
    <w:rsid w:val="006D2F80"/>
    <w:rsid w:val="006D6221"/>
    <w:rsid w:val="00700BFD"/>
    <w:rsid w:val="00707AE4"/>
    <w:rsid w:val="007154B3"/>
    <w:rsid w:val="00715894"/>
    <w:rsid w:val="0072390B"/>
    <w:rsid w:val="00734BCA"/>
    <w:rsid w:val="00735CD9"/>
    <w:rsid w:val="00737449"/>
    <w:rsid w:val="007430A9"/>
    <w:rsid w:val="00743219"/>
    <w:rsid w:val="007442EE"/>
    <w:rsid w:val="00747AB5"/>
    <w:rsid w:val="00756528"/>
    <w:rsid w:val="0075777D"/>
    <w:rsid w:val="00766BD4"/>
    <w:rsid w:val="007673B8"/>
    <w:rsid w:val="00770A0D"/>
    <w:rsid w:val="00770AFB"/>
    <w:rsid w:val="00776FA2"/>
    <w:rsid w:val="007801C6"/>
    <w:rsid w:val="00781514"/>
    <w:rsid w:val="0079077F"/>
    <w:rsid w:val="00794624"/>
    <w:rsid w:val="00797BB4"/>
    <w:rsid w:val="007A4EA8"/>
    <w:rsid w:val="007B5CF7"/>
    <w:rsid w:val="007C27C7"/>
    <w:rsid w:val="007D0D73"/>
    <w:rsid w:val="007D2BC1"/>
    <w:rsid w:val="007E0233"/>
    <w:rsid w:val="007E0E80"/>
    <w:rsid w:val="007E263C"/>
    <w:rsid w:val="007E2EDA"/>
    <w:rsid w:val="007F201C"/>
    <w:rsid w:val="007F4D7D"/>
    <w:rsid w:val="0080766F"/>
    <w:rsid w:val="00815F7D"/>
    <w:rsid w:val="00820C33"/>
    <w:rsid w:val="00821780"/>
    <w:rsid w:val="008306B9"/>
    <w:rsid w:val="00830891"/>
    <w:rsid w:val="00832E37"/>
    <w:rsid w:val="00836F38"/>
    <w:rsid w:val="00842984"/>
    <w:rsid w:val="00845194"/>
    <w:rsid w:val="00850F16"/>
    <w:rsid w:val="008516B4"/>
    <w:rsid w:val="008516E4"/>
    <w:rsid w:val="0085761B"/>
    <w:rsid w:val="00867A46"/>
    <w:rsid w:val="0088112C"/>
    <w:rsid w:val="0088683D"/>
    <w:rsid w:val="00892269"/>
    <w:rsid w:val="00893C05"/>
    <w:rsid w:val="008A19BF"/>
    <w:rsid w:val="008A7848"/>
    <w:rsid w:val="008B04AC"/>
    <w:rsid w:val="008B31C4"/>
    <w:rsid w:val="008C7A4C"/>
    <w:rsid w:val="008D7740"/>
    <w:rsid w:val="008D7765"/>
    <w:rsid w:val="008E46D8"/>
    <w:rsid w:val="008F5140"/>
    <w:rsid w:val="00904B40"/>
    <w:rsid w:val="00913E40"/>
    <w:rsid w:val="00921436"/>
    <w:rsid w:val="00937CCF"/>
    <w:rsid w:val="009414E9"/>
    <w:rsid w:val="00943F69"/>
    <w:rsid w:val="00951092"/>
    <w:rsid w:val="009520F3"/>
    <w:rsid w:val="009615AC"/>
    <w:rsid w:val="00965434"/>
    <w:rsid w:val="009700AB"/>
    <w:rsid w:val="00982823"/>
    <w:rsid w:val="00985152"/>
    <w:rsid w:val="00987EC4"/>
    <w:rsid w:val="00990DB4"/>
    <w:rsid w:val="00997406"/>
    <w:rsid w:val="009C36F8"/>
    <w:rsid w:val="009D4154"/>
    <w:rsid w:val="009D5915"/>
    <w:rsid w:val="009E34D2"/>
    <w:rsid w:val="009F421E"/>
    <w:rsid w:val="009F4E24"/>
    <w:rsid w:val="009F61A0"/>
    <w:rsid w:val="00A004CF"/>
    <w:rsid w:val="00A21038"/>
    <w:rsid w:val="00A22EA3"/>
    <w:rsid w:val="00A310D8"/>
    <w:rsid w:val="00A43EDD"/>
    <w:rsid w:val="00A50846"/>
    <w:rsid w:val="00A5104C"/>
    <w:rsid w:val="00A5492E"/>
    <w:rsid w:val="00A56534"/>
    <w:rsid w:val="00A56BC9"/>
    <w:rsid w:val="00A61DC1"/>
    <w:rsid w:val="00A6551F"/>
    <w:rsid w:val="00A66DAD"/>
    <w:rsid w:val="00A77E1E"/>
    <w:rsid w:val="00A84B22"/>
    <w:rsid w:val="00A90C29"/>
    <w:rsid w:val="00A90CE7"/>
    <w:rsid w:val="00A96461"/>
    <w:rsid w:val="00AB4802"/>
    <w:rsid w:val="00AB642E"/>
    <w:rsid w:val="00AC2694"/>
    <w:rsid w:val="00AC3F8E"/>
    <w:rsid w:val="00AC623C"/>
    <w:rsid w:val="00AC7D85"/>
    <w:rsid w:val="00AD66FB"/>
    <w:rsid w:val="00AF2A31"/>
    <w:rsid w:val="00AF5661"/>
    <w:rsid w:val="00B00DF5"/>
    <w:rsid w:val="00B104B9"/>
    <w:rsid w:val="00B1172C"/>
    <w:rsid w:val="00B14F42"/>
    <w:rsid w:val="00B156B4"/>
    <w:rsid w:val="00B171A3"/>
    <w:rsid w:val="00B3736E"/>
    <w:rsid w:val="00B3748C"/>
    <w:rsid w:val="00B4699D"/>
    <w:rsid w:val="00B541E7"/>
    <w:rsid w:val="00B5662C"/>
    <w:rsid w:val="00B60703"/>
    <w:rsid w:val="00B76DBA"/>
    <w:rsid w:val="00B804A3"/>
    <w:rsid w:val="00BA0900"/>
    <w:rsid w:val="00BA3AB5"/>
    <w:rsid w:val="00BA7D71"/>
    <w:rsid w:val="00BC36AD"/>
    <w:rsid w:val="00BC7AAF"/>
    <w:rsid w:val="00BD1456"/>
    <w:rsid w:val="00BD465A"/>
    <w:rsid w:val="00BD6EDA"/>
    <w:rsid w:val="00BE1108"/>
    <w:rsid w:val="00BE202D"/>
    <w:rsid w:val="00BE5F5F"/>
    <w:rsid w:val="00BF1E7A"/>
    <w:rsid w:val="00BF3DA8"/>
    <w:rsid w:val="00BF5179"/>
    <w:rsid w:val="00C20A57"/>
    <w:rsid w:val="00C21993"/>
    <w:rsid w:val="00C21A3A"/>
    <w:rsid w:val="00C32576"/>
    <w:rsid w:val="00C373F4"/>
    <w:rsid w:val="00C44B6F"/>
    <w:rsid w:val="00C61D8C"/>
    <w:rsid w:val="00C774E0"/>
    <w:rsid w:val="00C80810"/>
    <w:rsid w:val="00C82A15"/>
    <w:rsid w:val="00C90B03"/>
    <w:rsid w:val="00CA18EE"/>
    <w:rsid w:val="00CB58BE"/>
    <w:rsid w:val="00CD2542"/>
    <w:rsid w:val="00CD57E8"/>
    <w:rsid w:val="00CD5F76"/>
    <w:rsid w:val="00CE602B"/>
    <w:rsid w:val="00CE6B58"/>
    <w:rsid w:val="00CF51C0"/>
    <w:rsid w:val="00D01E9D"/>
    <w:rsid w:val="00D064C1"/>
    <w:rsid w:val="00D21FA8"/>
    <w:rsid w:val="00D36AA9"/>
    <w:rsid w:val="00D403AC"/>
    <w:rsid w:val="00D44B38"/>
    <w:rsid w:val="00D56984"/>
    <w:rsid w:val="00D67DB7"/>
    <w:rsid w:val="00D806E2"/>
    <w:rsid w:val="00D81F70"/>
    <w:rsid w:val="00D84CEE"/>
    <w:rsid w:val="00D936A1"/>
    <w:rsid w:val="00D946F2"/>
    <w:rsid w:val="00D963D7"/>
    <w:rsid w:val="00DA31D3"/>
    <w:rsid w:val="00DA7AD8"/>
    <w:rsid w:val="00DB51D9"/>
    <w:rsid w:val="00DB5EAE"/>
    <w:rsid w:val="00DB7A37"/>
    <w:rsid w:val="00DC29A2"/>
    <w:rsid w:val="00DC7BB0"/>
    <w:rsid w:val="00DD2948"/>
    <w:rsid w:val="00DD7051"/>
    <w:rsid w:val="00DF46F7"/>
    <w:rsid w:val="00E01782"/>
    <w:rsid w:val="00E039E0"/>
    <w:rsid w:val="00E1083D"/>
    <w:rsid w:val="00E13489"/>
    <w:rsid w:val="00E15452"/>
    <w:rsid w:val="00E33610"/>
    <w:rsid w:val="00E3767F"/>
    <w:rsid w:val="00E4378F"/>
    <w:rsid w:val="00E6129A"/>
    <w:rsid w:val="00E617EE"/>
    <w:rsid w:val="00E665B3"/>
    <w:rsid w:val="00E71453"/>
    <w:rsid w:val="00E90215"/>
    <w:rsid w:val="00E91D25"/>
    <w:rsid w:val="00EA39A0"/>
    <w:rsid w:val="00EA3B3E"/>
    <w:rsid w:val="00EA7BD1"/>
    <w:rsid w:val="00EC0E74"/>
    <w:rsid w:val="00EC38F5"/>
    <w:rsid w:val="00EC46CD"/>
    <w:rsid w:val="00ED03B5"/>
    <w:rsid w:val="00ED563B"/>
    <w:rsid w:val="00ED5C2C"/>
    <w:rsid w:val="00EE2A16"/>
    <w:rsid w:val="00EE36FE"/>
    <w:rsid w:val="00EE6479"/>
    <w:rsid w:val="00EF1355"/>
    <w:rsid w:val="00EF6C95"/>
    <w:rsid w:val="00F028E7"/>
    <w:rsid w:val="00F03778"/>
    <w:rsid w:val="00F0703D"/>
    <w:rsid w:val="00F07A7A"/>
    <w:rsid w:val="00F11356"/>
    <w:rsid w:val="00F13960"/>
    <w:rsid w:val="00F235C7"/>
    <w:rsid w:val="00F270E9"/>
    <w:rsid w:val="00F27AB0"/>
    <w:rsid w:val="00F30E2C"/>
    <w:rsid w:val="00F3219C"/>
    <w:rsid w:val="00F344BC"/>
    <w:rsid w:val="00F5460A"/>
    <w:rsid w:val="00F57ECD"/>
    <w:rsid w:val="00F61D0A"/>
    <w:rsid w:val="00F71B9E"/>
    <w:rsid w:val="00F8636B"/>
    <w:rsid w:val="00F90539"/>
    <w:rsid w:val="00F92C02"/>
    <w:rsid w:val="00FB7A89"/>
    <w:rsid w:val="00FC058C"/>
    <w:rsid w:val="00FC067D"/>
    <w:rsid w:val="00FC5F79"/>
    <w:rsid w:val="00FD2908"/>
    <w:rsid w:val="00FD6FF8"/>
    <w:rsid w:val="00FE05A4"/>
    <w:rsid w:val="00FE1CE2"/>
    <w:rsid w:val="00FE46A0"/>
    <w:rsid w:val="00FE58AC"/>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2740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cis.southwales.ac.uk/"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F10C400E63064582552E5A20F2315B" ma:contentTypeVersion="8" ma:contentTypeDescription="Create a new document." ma:contentTypeScope="" ma:versionID="981f1a5f6186d3bc9dccb50fd1d00fe4">
  <xsd:schema xmlns:xsd="http://www.w3.org/2001/XMLSchema" xmlns:xs="http://www.w3.org/2001/XMLSchema" xmlns:p="http://schemas.microsoft.com/office/2006/metadata/properties" xmlns:ns2="967ed71f-7495-40e4-9da2-2b5cb0d0bd7d" xmlns:ns3="3ab90bb9-1801-45ea-9835-3799eed3ed18" targetNamespace="http://schemas.microsoft.com/office/2006/metadata/properties" ma:root="true" ma:fieldsID="5d1e4a3db979500cee6f9d4b451cd2de" ns2:_="" ns3:_="">
    <xsd:import namespace="967ed71f-7495-40e4-9da2-2b5cb0d0bd7d"/>
    <xsd:import namespace="3ab90bb9-1801-45ea-9835-3799eed3ed1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7ed71f-7495-40e4-9da2-2b5cb0d0bd7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b90bb9-1801-45ea-9835-3799eed3ed1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Academic Archive 2017_18"/>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0323CE-E2F7-4FDF-9F49-D2AFC43F58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7ed71f-7495-40e4-9da2-2b5cb0d0bd7d"/>
    <ds:schemaRef ds:uri="3ab90bb9-1801-45ea-9835-3799eed3e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77AAB7-B1D5-4CE2-B82E-E7C675EB33EF}">
  <ds:schemaRefs>
    <ds:schemaRef ds:uri="http://schemas.microsoft.com/sharepoint/v3/contenttype/forms"/>
  </ds:schemaRefs>
</ds:datastoreItem>
</file>

<file path=customXml/itemProps3.xml><?xml version="1.0" encoding="utf-8"?>
<ds:datastoreItem xmlns:ds="http://schemas.openxmlformats.org/officeDocument/2006/customXml" ds:itemID="{E9A18EB5-6EF6-4594-93FC-9C94909330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 Smedley</dc:creator>
  <cp:lastModifiedBy>Richard Kiss</cp:lastModifiedBy>
  <cp:revision>2</cp:revision>
  <cp:lastPrinted>2014-11-04T09:02:00Z</cp:lastPrinted>
  <dcterms:created xsi:type="dcterms:W3CDTF">2018-12-05T22:20:00Z</dcterms:created>
  <dcterms:modified xsi:type="dcterms:W3CDTF">2018-12-05T22:20:00Z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0x01010035F10C400E63064582552E5A20F2315B</vt:lpwstr>
  </property>
</Properties>
</file>